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691" w:rsidRPr="000D63BB" w:rsidRDefault="00A82691" w:rsidP="00A82691">
      <w:pPr>
        <w:spacing w:line="480" w:lineRule="auto"/>
        <w:jc w:val="center"/>
        <w:rPr>
          <w:rFonts w:ascii="Linux Libertine" w:hAnsi="Linux Libertine" w:cs="Linux Libertine"/>
          <w:b/>
          <w:sz w:val="38"/>
          <w:szCs w:val="38"/>
        </w:rPr>
      </w:pPr>
      <w:r w:rsidRPr="000D63BB">
        <w:rPr>
          <w:rFonts w:ascii="Linux Libertine" w:hAnsi="Linux Libertine" w:cs="Linux Libertine"/>
          <w:b/>
          <w:sz w:val="38"/>
          <w:szCs w:val="38"/>
        </w:rPr>
        <w:t>Final Report</w:t>
      </w:r>
    </w:p>
    <w:p w:rsidR="00A82691" w:rsidRPr="000D63BB" w:rsidRDefault="00A82691" w:rsidP="00A82691">
      <w:pPr>
        <w:spacing w:line="480" w:lineRule="auto"/>
        <w:jc w:val="center"/>
        <w:rPr>
          <w:rFonts w:ascii="Linux Libertine" w:hAnsi="Linux Libertine" w:cs="Linux Libertine"/>
        </w:rPr>
      </w:pPr>
      <w:r w:rsidRPr="000D63BB">
        <w:rPr>
          <w:rFonts w:ascii="Linux Libertine" w:hAnsi="Linux Libertine" w:cs="Linux Libertine"/>
        </w:rPr>
        <w:t>COMP520-18Y (HAM)</w:t>
      </w:r>
    </w:p>
    <w:p w:rsidR="00A82691" w:rsidRPr="000D63BB" w:rsidRDefault="00A82691" w:rsidP="00A82691">
      <w:pPr>
        <w:spacing w:line="480" w:lineRule="auto"/>
        <w:jc w:val="center"/>
        <w:rPr>
          <w:rFonts w:ascii="Linux Libertine" w:hAnsi="Linux Libertine" w:cs="Linux Libertine"/>
          <w:b/>
          <w:sz w:val="48"/>
          <w:szCs w:val="48"/>
        </w:rPr>
      </w:pPr>
      <w:r w:rsidRPr="000D63BB">
        <w:rPr>
          <w:rFonts w:ascii="Linux Libertine" w:hAnsi="Linux Libertine" w:cs="Linux Libertine"/>
          <w:b/>
          <w:sz w:val="48"/>
          <w:szCs w:val="48"/>
        </w:rPr>
        <w:t>Automated Searching for</w:t>
      </w:r>
      <w:r w:rsidRPr="000D63BB">
        <w:rPr>
          <w:rFonts w:ascii="Linux Libertine" w:hAnsi="Linux Libertine" w:cs="Linux Libertine"/>
          <w:b/>
          <w:sz w:val="48"/>
          <w:szCs w:val="48"/>
        </w:rPr>
        <w:br/>
        <w:t>Differential Characteristics in SHA-2</w:t>
      </w:r>
    </w:p>
    <w:p w:rsidR="00A82691" w:rsidRPr="000D63BB" w:rsidRDefault="00A82691" w:rsidP="00A82691">
      <w:pPr>
        <w:spacing w:line="480" w:lineRule="auto"/>
        <w:jc w:val="center"/>
        <w:rPr>
          <w:rFonts w:ascii="Linux Libertine" w:hAnsi="Linux Libertine" w:cs="Linux Libertine"/>
          <w:i/>
          <w:sz w:val="38"/>
          <w:szCs w:val="38"/>
        </w:rPr>
      </w:pPr>
      <w:r w:rsidRPr="000D63BB">
        <w:rPr>
          <w:rFonts w:ascii="Linux Libertine" w:hAnsi="Linux Libertine" w:cs="Linux Libertine"/>
          <w:i/>
          <w:sz w:val="38"/>
          <w:szCs w:val="38"/>
        </w:rPr>
        <w:t>Mitchell Grout</w:t>
      </w:r>
    </w:p>
    <w:p w:rsidR="00A82691" w:rsidRPr="000D63BB" w:rsidRDefault="00A82691" w:rsidP="00A82691">
      <w:pPr>
        <w:spacing w:line="480" w:lineRule="auto"/>
        <w:jc w:val="center"/>
        <w:rPr>
          <w:rFonts w:ascii="Linux Libertine" w:hAnsi="Linux Libertine" w:cs="Linux Libertine"/>
        </w:rPr>
      </w:pPr>
      <w:r w:rsidRPr="000D63BB">
        <w:rPr>
          <w:rFonts w:ascii="Linux Libertine" w:hAnsi="Linux Libertine" w:cs="Linux Libertine"/>
        </w:rPr>
        <w:t>Supervisors:</w:t>
      </w:r>
    </w:p>
    <w:p w:rsidR="00A82691" w:rsidRPr="000D63BB" w:rsidRDefault="00A82691" w:rsidP="00A82691">
      <w:pPr>
        <w:spacing w:line="480" w:lineRule="auto"/>
        <w:jc w:val="center"/>
        <w:rPr>
          <w:rFonts w:ascii="Linux Libertine" w:hAnsi="Linux Libertine" w:cs="Linux Libertine"/>
        </w:rPr>
      </w:pPr>
      <w:r w:rsidRPr="000D63BB">
        <w:rPr>
          <w:rFonts w:ascii="Linux Libertine" w:hAnsi="Linux Libertine" w:cs="Linux Libertine"/>
        </w:rPr>
        <w:t>Associate Professor Ryan K L Ko</w:t>
      </w:r>
    </w:p>
    <w:p w:rsidR="00A82691" w:rsidRPr="000D63BB" w:rsidRDefault="00A82691" w:rsidP="00A82691">
      <w:pPr>
        <w:spacing w:line="480" w:lineRule="auto"/>
        <w:jc w:val="center"/>
        <w:rPr>
          <w:rFonts w:ascii="Linux Libertine" w:hAnsi="Linux Libertine" w:cs="Linux Libertine"/>
        </w:rPr>
      </w:pPr>
      <w:r w:rsidRPr="000D63BB">
        <w:rPr>
          <w:rFonts w:ascii="Linux Libertine" w:hAnsi="Linux Libertine" w:cs="Linux Libertine"/>
        </w:rPr>
        <w:t>Aleksey Ladur</w:t>
      </w:r>
    </w:p>
    <w:p w:rsidR="00A82691" w:rsidRPr="000D63BB" w:rsidRDefault="00A82691" w:rsidP="00A82691">
      <w:pPr>
        <w:spacing w:line="480" w:lineRule="auto"/>
        <w:jc w:val="center"/>
        <w:rPr>
          <w:rFonts w:ascii="Linux Libertine" w:hAnsi="Linux Libertine" w:cs="Linux Libertine"/>
        </w:rPr>
      </w:pPr>
      <w:r w:rsidRPr="000D63BB">
        <w:rPr>
          <w:rFonts w:ascii="Linux Libertine" w:hAnsi="Linux Libertine" w:cs="Linux Libertine"/>
        </w:rPr>
        <w:t>Cameron Brown</w:t>
      </w:r>
    </w:p>
    <w:p w:rsidR="00A82691" w:rsidRPr="000D63BB" w:rsidRDefault="00A82691" w:rsidP="00A82691">
      <w:pPr>
        <w:spacing w:line="480" w:lineRule="auto"/>
        <w:jc w:val="center"/>
        <w:rPr>
          <w:rFonts w:ascii="Linux Libertine" w:hAnsi="Linux Libertine" w:cs="Linux Libertine"/>
        </w:rPr>
      </w:pPr>
      <w:r w:rsidRPr="000D63BB">
        <w:rPr>
          <w:rFonts w:ascii="Linux Libertine" w:hAnsi="Linux Libertine" w:cs="Linux Libertine"/>
        </w:rPr>
        <w:t>30</w:t>
      </w:r>
      <w:r w:rsidRPr="000D63BB">
        <w:rPr>
          <w:rFonts w:ascii="Linux Libertine" w:hAnsi="Linux Libertine" w:cs="Linux Libertine"/>
          <w:vertAlign w:val="superscript"/>
        </w:rPr>
        <w:t>th</w:t>
      </w:r>
      <w:r w:rsidRPr="000D63BB">
        <w:rPr>
          <w:rFonts w:ascii="Linux Libertine" w:hAnsi="Linux Libertine" w:cs="Linux Libertine"/>
        </w:rPr>
        <w:t xml:space="preserve"> </w:t>
      </w:r>
      <w:proofErr w:type="gramStart"/>
      <w:r w:rsidRPr="000D63BB">
        <w:rPr>
          <w:rFonts w:ascii="Linux Libertine" w:hAnsi="Linux Libertine" w:cs="Linux Libertine"/>
        </w:rPr>
        <w:t>August,</w:t>
      </w:r>
      <w:proofErr w:type="gramEnd"/>
      <w:r w:rsidRPr="000D63BB">
        <w:rPr>
          <w:rFonts w:ascii="Linux Libertine" w:hAnsi="Linux Libertine" w:cs="Linux Libertine"/>
        </w:rPr>
        <w:t xml:space="preserve"> 2018</w:t>
      </w:r>
    </w:p>
    <w:p w:rsidR="00A82691" w:rsidRDefault="00A82691" w:rsidP="00A82691">
      <w:pPr>
        <w:spacing w:line="480" w:lineRule="auto"/>
        <w:rPr>
          <w:rFonts w:ascii="Linux Biolinum" w:hAnsi="Linux Biolinum"/>
        </w:rPr>
      </w:pPr>
    </w:p>
    <w:p w:rsidR="00A82691" w:rsidRDefault="00A82691" w:rsidP="00A82691">
      <w:pPr>
        <w:spacing w:line="480" w:lineRule="auto"/>
        <w:rPr>
          <w:rFonts w:ascii="Linux Biolinum" w:hAnsi="Linux Biolinum"/>
        </w:rPr>
      </w:pPr>
    </w:p>
    <w:p w:rsidR="00A82691" w:rsidRDefault="00A82691" w:rsidP="00A82691">
      <w:pPr>
        <w:rPr>
          <w:rFonts w:ascii="Linux Biolinum" w:hAnsi="Linux Biolinum"/>
        </w:rPr>
      </w:pPr>
      <w:r>
        <w:rPr>
          <w:rFonts w:ascii="Linux Biolinum" w:hAnsi="Linux Biolinum"/>
        </w:rPr>
        <w:br w:type="page"/>
      </w:r>
    </w:p>
    <w:p w:rsidR="00A82691" w:rsidRDefault="00A82691" w:rsidP="00A82691">
      <w:pPr>
        <w:rPr>
          <w:rFonts w:ascii="Linux Biolinum" w:hAnsi="Linux Biolinum"/>
        </w:rPr>
      </w:pPr>
      <w:r>
        <w:rPr>
          <w:rFonts w:ascii="Linux Biolinum" w:hAnsi="Linux Biolinum"/>
        </w:rPr>
        <w:lastRenderedPageBreak/>
        <w:br w:type="page"/>
      </w:r>
    </w:p>
    <w:p w:rsidR="00A82691" w:rsidRDefault="00A82691" w:rsidP="00A82691">
      <w:pPr>
        <w:rPr>
          <w:rFonts w:ascii="Linux Biolinum" w:hAnsi="Linux Biolinum"/>
        </w:rPr>
      </w:pPr>
      <w:r w:rsidRPr="0067613B">
        <w:rPr>
          <w:rFonts w:ascii="Linux Biolinum" w:hAnsi="Linux Biolinum"/>
          <w:b/>
        </w:rPr>
        <w:lastRenderedPageBreak/>
        <w:t>Abstract</w:t>
      </w:r>
      <w:r>
        <w:rPr>
          <w:rFonts w:ascii="Linux Biolinum" w:hAnsi="Linux Biolinum"/>
          <w:b/>
        </w:rPr>
        <w:t xml:space="preserve">: </w:t>
      </w:r>
      <w:r>
        <w:rPr>
          <w:rFonts w:ascii="Linux Biolinum" w:hAnsi="Linux Biolinum"/>
        </w:rPr>
        <w:t>TODO</w:t>
      </w:r>
    </w:p>
    <w:p w:rsidR="00A82691" w:rsidRDefault="00A82691" w:rsidP="00A82691">
      <w:pPr>
        <w:spacing w:line="480" w:lineRule="auto"/>
        <w:rPr>
          <w:rFonts w:ascii="Linux Biolinum" w:hAnsi="Linux Biolinum"/>
        </w:rPr>
      </w:pPr>
      <w:r>
        <w:br w:type="page"/>
      </w:r>
    </w:p>
    <w:p w:rsidR="00A82691" w:rsidRPr="0067613B" w:rsidRDefault="00A82691" w:rsidP="00A82691">
      <w:pPr>
        <w:spacing w:line="480" w:lineRule="auto"/>
        <w:rPr>
          <w:rFonts w:ascii="Linux Biolinum" w:hAnsi="Linux Biolinum"/>
          <w:b/>
        </w:rPr>
      </w:pPr>
      <w:r w:rsidRPr="0067613B">
        <w:rPr>
          <w:rFonts w:ascii="Linux Biolinum" w:hAnsi="Linux Biolinum"/>
          <w:b/>
        </w:rPr>
        <w:lastRenderedPageBreak/>
        <w:t>Acknowledgements</w:t>
      </w:r>
    </w:p>
    <w:p w:rsidR="00A82691" w:rsidRDefault="00A82691" w:rsidP="00A82691">
      <w:pPr>
        <w:spacing w:line="480" w:lineRule="auto"/>
        <w:rPr>
          <w:rFonts w:ascii="Linux Biolinum" w:hAnsi="Linux Biolinum"/>
        </w:rPr>
      </w:pPr>
      <w:r>
        <w:rPr>
          <w:rFonts w:ascii="Linux Biolinum" w:hAnsi="Linux Biolinum"/>
        </w:rPr>
        <w:t xml:space="preserve">This project was only possible with the help of many members from the Faculty of Computing and Mathematical Sciences, and I would like to take this time to personally thank </w:t>
      </w:r>
      <w:proofErr w:type="gramStart"/>
      <w:r>
        <w:rPr>
          <w:rFonts w:ascii="Linux Biolinum" w:hAnsi="Linux Biolinum"/>
        </w:rPr>
        <w:t>each and every</w:t>
      </w:r>
      <w:proofErr w:type="gramEnd"/>
      <w:r>
        <w:rPr>
          <w:rFonts w:ascii="Linux Biolinum" w:hAnsi="Linux Biolinum"/>
        </w:rPr>
        <w:t xml:space="preserve"> one of you. I would firstly like to give my thanks to my supervisors, Associate Professor Ryan Ko, Aleksey Ladur, and Cameron Brown. Your suggestions, support, and advice have given me the confidence to research this difficult field and helped make this project as successful as it is.</w:t>
      </w:r>
    </w:p>
    <w:p w:rsidR="00A82691" w:rsidRDefault="00A82691" w:rsidP="00A82691">
      <w:pPr>
        <w:spacing w:line="480" w:lineRule="auto"/>
        <w:rPr>
          <w:rFonts w:ascii="Linux Biolinum" w:hAnsi="Linux Biolinum"/>
        </w:rPr>
      </w:pPr>
      <w:r>
        <w:rPr>
          <w:rFonts w:ascii="Linux Biolinum" w:hAnsi="Linux Biolinum"/>
        </w:rPr>
        <w:t>I would like to thank Daniel Roodt of CROW for his expert advice on both cryptographic hash functions, as well as their cryptanalysis. You have provided an amazing amount of support and have helped me understand so much about cryptanalysis.</w:t>
      </w:r>
    </w:p>
    <w:p w:rsidR="00A82691" w:rsidRDefault="00A82691" w:rsidP="00A82691">
      <w:pPr>
        <w:spacing w:line="480" w:lineRule="auto"/>
        <w:rPr>
          <w:rFonts w:ascii="Linux Biolinum" w:hAnsi="Linux Biolinum"/>
        </w:rPr>
      </w:pPr>
      <w:r>
        <w:rPr>
          <w:rFonts w:ascii="Linux Biolinum" w:hAnsi="Linux Biolinum"/>
        </w:rPr>
        <w:t>To Dr. Steven Miller, your statistical expertise has helped me to find the most appropriate ways to test my results, and ensure that there is no ambiguity in the results?</w:t>
      </w:r>
    </w:p>
    <w:p w:rsidR="00A82691" w:rsidRDefault="00A82691" w:rsidP="00A82691">
      <w:pPr>
        <w:spacing w:line="480" w:lineRule="auto"/>
        <w:rPr>
          <w:rFonts w:ascii="Linux Biolinum" w:hAnsi="Linux Biolinum"/>
        </w:rPr>
      </w:pPr>
      <w:r>
        <w:rPr>
          <w:rFonts w:ascii="Linux Biolinum" w:hAnsi="Linux Biolinum"/>
        </w:rPr>
        <w:t xml:space="preserve">Finally, I would like to thank </w:t>
      </w:r>
      <w:proofErr w:type="gramStart"/>
      <w:r>
        <w:rPr>
          <w:rFonts w:ascii="Linux Biolinum" w:hAnsi="Linux Biolinum"/>
        </w:rPr>
        <w:t>all of</w:t>
      </w:r>
      <w:proofErr w:type="gramEnd"/>
      <w:r>
        <w:rPr>
          <w:rFonts w:ascii="Linux Biolinum" w:hAnsi="Linux Biolinum"/>
        </w:rPr>
        <w:t xml:space="preserve"> my fellow honours students, Christian Anderson, Daniel St. George, Christopher Chew, and Armajot Parmar, as well as all of my fellow CROWs. Your support and suggestions throughout my project has helped make this project both a success, and it has been a pleasure to work with you all. </w:t>
      </w:r>
      <w:r>
        <w:rPr>
          <w:rFonts w:ascii="Linux Biolinum" w:hAnsi="Linux Biolinum"/>
        </w:rPr>
        <w:br w:type="page"/>
      </w:r>
    </w:p>
    <w:sdt>
      <w:sdtPr>
        <w:rPr>
          <w:rFonts w:ascii="Liberation Serif" w:eastAsia="Noto Sans CJK SC Regular" w:hAnsi="Liberation Serif" w:cs="FreeSans"/>
          <w:color w:val="auto"/>
          <w:sz w:val="24"/>
          <w:szCs w:val="24"/>
          <w:lang w:val="en-NZ" w:eastAsia="zh-CN" w:bidi="hi-IN"/>
        </w:rPr>
        <w:id w:val="1880349354"/>
        <w:docPartObj>
          <w:docPartGallery w:val="Table of Contents"/>
          <w:docPartUnique/>
        </w:docPartObj>
      </w:sdtPr>
      <w:sdtEndPr>
        <w:rPr>
          <w:b/>
          <w:bCs/>
          <w:noProof/>
        </w:rPr>
      </w:sdtEndPr>
      <w:sdtContent>
        <w:p w:rsidR="00A82691" w:rsidRDefault="00A82691" w:rsidP="00A82691">
          <w:pPr>
            <w:pStyle w:val="TOCHeading"/>
          </w:pPr>
          <w:r>
            <w:t>Contents</w:t>
          </w:r>
        </w:p>
        <w:p w:rsidR="008D565D" w:rsidRDefault="00A82691">
          <w:pPr>
            <w:pStyle w:val="TOC1"/>
            <w:tabs>
              <w:tab w:val="left" w:pos="480"/>
              <w:tab w:val="right" w:leader="dot" w:pos="9016"/>
            </w:tabs>
            <w:rPr>
              <w:rFonts w:asciiTheme="minorHAnsi" w:eastAsiaTheme="minorEastAsia" w:hAnsiTheme="minorHAnsi" w:cstheme="minorBidi"/>
              <w:noProof/>
              <w:sz w:val="22"/>
              <w:szCs w:val="22"/>
              <w:lang w:eastAsia="en-NZ" w:bidi="ar-SA"/>
            </w:rPr>
          </w:pPr>
          <w:r>
            <w:fldChar w:fldCharType="begin"/>
          </w:r>
          <w:r>
            <w:instrText xml:space="preserve"> TOC \o "1-3" \h \z \u </w:instrText>
          </w:r>
          <w:r>
            <w:fldChar w:fldCharType="separate"/>
          </w:r>
          <w:hyperlink w:anchor="_Toc523670664" w:history="1">
            <w:r w:rsidR="008D565D" w:rsidRPr="00A750A1">
              <w:rPr>
                <w:rStyle w:val="Hyperlink"/>
                <w:noProof/>
              </w:rPr>
              <w:t>1.</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Introduction</w:t>
            </w:r>
            <w:r w:rsidR="008D565D">
              <w:rPr>
                <w:noProof/>
                <w:webHidden/>
              </w:rPr>
              <w:tab/>
            </w:r>
            <w:r w:rsidR="008D565D">
              <w:rPr>
                <w:noProof/>
                <w:webHidden/>
              </w:rPr>
              <w:fldChar w:fldCharType="begin"/>
            </w:r>
            <w:r w:rsidR="008D565D">
              <w:rPr>
                <w:noProof/>
                <w:webHidden/>
              </w:rPr>
              <w:instrText xml:space="preserve"> PAGEREF _Toc523670664 \h </w:instrText>
            </w:r>
            <w:r w:rsidR="008D565D">
              <w:rPr>
                <w:noProof/>
                <w:webHidden/>
              </w:rPr>
            </w:r>
            <w:r w:rsidR="008D565D">
              <w:rPr>
                <w:noProof/>
                <w:webHidden/>
              </w:rPr>
              <w:fldChar w:fldCharType="separate"/>
            </w:r>
            <w:r w:rsidR="008D565D">
              <w:rPr>
                <w:noProof/>
                <w:webHidden/>
              </w:rPr>
              <w:t>7</w:t>
            </w:r>
            <w:r w:rsidR="008D565D">
              <w:rPr>
                <w:noProof/>
                <w:webHidden/>
              </w:rPr>
              <w:fldChar w:fldCharType="end"/>
            </w:r>
          </w:hyperlink>
        </w:p>
        <w:p w:rsidR="008D565D" w:rsidRDefault="006D7A6A">
          <w:pPr>
            <w:pStyle w:val="TOC2"/>
            <w:tabs>
              <w:tab w:val="left" w:pos="880"/>
              <w:tab w:val="right" w:leader="dot" w:pos="9016"/>
            </w:tabs>
            <w:rPr>
              <w:rFonts w:asciiTheme="minorHAnsi" w:eastAsiaTheme="minorEastAsia" w:hAnsiTheme="minorHAnsi" w:cstheme="minorBidi"/>
              <w:noProof/>
              <w:sz w:val="22"/>
              <w:szCs w:val="22"/>
              <w:lang w:eastAsia="en-NZ" w:bidi="ar-SA"/>
            </w:rPr>
          </w:pPr>
          <w:hyperlink w:anchor="_Toc523670665" w:history="1">
            <w:r w:rsidR="008D565D" w:rsidRPr="00A750A1">
              <w:rPr>
                <w:rStyle w:val="Hyperlink"/>
                <w:noProof/>
              </w:rPr>
              <w:t>1.1.</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SHA-2 (Define terms)</w:t>
            </w:r>
            <w:r w:rsidR="008D565D">
              <w:rPr>
                <w:noProof/>
                <w:webHidden/>
              </w:rPr>
              <w:tab/>
            </w:r>
            <w:r w:rsidR="008D565D">
              <w:rPr>
                <w:noProof/>
                <w:webHidden/>
              </w:rPr>
              <w:fldChar w:fldCharType="begin"/>
            </w:r>
            <w:r w:rsidR="008D565D">
              <w:rPr>
                <w:noProof/>
                <w:webHidden/>
              </w:rPr>
              <w:instrText xml:space="preserve"> PAGEREF _Toc523670665 \h </w:instrText>
            </w:r>
            <w:r w:rsidR="008D565D">
              <w:rPr>
                <w:noProof/>
                <w:webHidden/>
              </w:rPr>
            </w:r>
            <w:r w:rsidR="008D565D">
              <w:rPr>
                <w:noProof/>
                <w:webHidden/>
              </w:rPr>
              <w:fldChar w:fldCharType="separate"/>
            </w:r>
            <w:r w:rsidR="008D565D">
              <w:rPr>
                <w:noProof/>
                <w:webHidden/>
              </w:rPr>
              <w:t>7</w:t>
            </w:r>
            <w:r w:rsidR="008D565D">
              <w:rPr>
                <w:noProof/>
                <w:webHidden/>
              </w:rPr>
              <w:fldChar w:fldCharType="end"/>
            </w:r>
          </w:hyperlink>
        </w:p>
        <w:p w:rsidR="008D565D" w:rsidRDefault="006D7A6A">
          <w:pPr>
            <w:pStyle w:val="TOC2"/>
            <w:tabs>
              <w:tab w:val="left" w:pos="880"/>
              <w:tab w:val="right" w:leader="dot" w:pos="9016"/>
            </w:tabs>
            <w:rPr>
              <w:rFonts w:asciiTheme="minorHAnsi" w:eastAsiaTheme="minorEastAsia" w:hAnsiTheme="minorHAnsi" w:cstheme="minorBidi"/>
              <w:noProof/>
              <w:sz w:val="22"/>
              <w:szCs w:val="22"/>
              <w:lang w:eastAsia="en-NZ" w:bidi="ar-SA"/>
            </w:rPr>
          </w:pPr>
          <w:hyperlink w:anchor="_Toc523670666" w:history="1">
            <w:r w:rsidR="008D565D" w:rsidRPr="00A750A1">
              <w:rPr>
                <w:rStyle w:val="Hyperlink"/>
                <w:noProof/>
              </w:rPr>
              <w:t>1.2.</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Motivation (Why is cryptanalysis important)</w:t>
            </w:r>
            <w:r w:rsidR="008D565D">
              <w:rPr>
                <w:noProof/>
                <w:webHidden/>
              </w:rPr>
              <w:tab/>
            </w:r>
            <w:r w:rsidR="008D565D">
              <w:rPr>
                <w:noProof/>
                <w:webHidden/>
              </w:rPr>
              <w:fldChar w:fldCharType="begin"/>
            </w:r>
            <w:r w:rsidR="008D565D">
              <w:rPr>
                <w:noProof/>
                <w:webHidden/>
              </w:rPr>
              <w:instrText xml:space="preserve"> PAGEREF _Toc523670666 \h </w:instrText>
            </w:r>
            <w:r w:rsidR="008D565D">
              <w:rPr>
                <w:noProof/>
                <w:webHidden/>
              </w:rPr>
            </w:r>
            <w:r w:rsidR="008D565D">
              <w:rPr>
                <w:noProof/>
                <w:webHidden/>
              </w:rPr>
              <w:fldChar w:fldCharType="separate"/>
            </w:r>
            <w:r w:rsidR="008D565D">
              <w:rPr>
                <w:noProof/>
                <w:webHidden/>
              </w:rPr>
              <w:t>7</w:t>
            </w:r>
            <w:r w:rsidR="008D565D">
              <w:rPr>
                <w:noProof/>
                <w:webHidden/>
              </w:rPr>
              <w:fldChar w:fldCharType="end"/>
            </w:r>
          </w:hyperlink>
        </w:p>
        <w:p w:rsidR="008D565D" w:rsidRDefault="006D7A6A">
          <w:pPr>
            <w:pStyle w:val="TOC2"/>
            <w:tabs>
              <w:tab w:val="left" w:pos="880"/>
              <w:tab w:val="right" w:leader="dot" w:pos="9016"/>
            </w:tabs>
            <w:rPr>
              <w:rFonts w:asciiTheme="minorHAnsi" w:eastAsiaTheme="minorEastAsia" w:hAnsiTheme="minorHAnsi" w:cstheme="minorBidi"/>
              <w:noProof/>
              <w:sz w:val="22"/>
              <w:szCs w:val="22"/>
              <w:lang w:eastAsia="en-NZ" w:bidi="ar-SA"/>
            </w:rPr>
          </w:pPr>
          <w:hyperlink w:anchor="_Toc523670667" w:history="1">
            <w:r w:rsidR="008D565D" w:rsidRPr="00A750A1">
              <w:rPr>
                <w:rStyle w:val="Hyperlink"/>
                <w:noProof/>
              </w:rPr>
              <w:t>1.3.</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Aim (Project statement)</w:t>
            </w:r>
            <w:r w:rsidR="008D565D">
              <w:rPr>
                <w:noProof/>
                <w:webHidden/>
              </w:rPr>
              <w:tab/>
            </w:r>
            <w:r w:rsidR="008D565D">
              <w:rPr>
                <w:noProof/>
                <w:webHidden/>
              </w:rPr>
              <w:fldChar w:fldCharType="begin"/>
            </w:r>
            <w:r w:rsidR="008D565D">
              <w:rPr>
                <w:noProof/>
                <w:webHidden/>
              </w:rPr>
              <w:instrText xml:space="preserve"> PAGEREF _Toc523670667 \h </w:instrText>
            </w:r>
            <w:r w:rsidR="008D565D">
              <w:rPr>
                <w:noProof/>
                <w:webHidden/>
              </w:rPr>
            </w:r>
            <w:r w:rsidR="008D565D">
              <w:rPr>
                <w:noProof/>
                <w:webHidden/>
              </w:rPr>
              <w:fldChar w:fldCharType="separate"/>
            </w:r>
            <w:r w:rsidR="008D565D">
              <w:rPr>
                <w:noProof/>
                <w:webHidden/>
              </w:rPr>
              <w:t>7</w:t>
            </w:r>
            <w:r w:rsidR="008D565D">
              <w:rPr>
                <w:noProof/>
                <w:webHidden/>
              </w:rPr>
              <w:fldChar w:fldCharType="end"/>
            </w:r>
          </w:hyperlink>
        </w:p>
        <w:p w:rsidR="008D565D" w:rsidRDefault="006D7A6A">
          <w:pPr>
            <w:pStyle w:val="TOC2"/>
            <w:tabs>
              <w:tab w:val="left" w:pos="880"/>
              <w:tab w:val="right" w:leader="dot" w:pos="9016"/>
            </w:tabs>
            <w:rPr>
              <w:rFonts w:asciiTheme="minorHAnsi" w:eastAsiaTheme="minorEastAsia" w:hAnsiTheme="minorHAnsi" w:cstheme="minorBidi"/>
              <w:noProof/>
              <w:sz w:val="22"/>
              <w:szCs w:val="22"/>
              <w:lang w:eastAsia="en-NZ" w:bidi="ar-SA"/>
            </w:rPr>
          </w:pPr>
          <w:hyperlink w:anchor="_Toc523670668" w:history="1">
            <w:r w:rsidR="008D565D" w:rsidRPr="00A750A1">
              <w:rPr>
                <w:rStyle w:val="Hyperlink"/>
                <w:noProof/>
              </w:rPr>
              <w:t>1.4.</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Importance (Literature Review)</w:t>
            </w:r>
            <w:r w:rsidR="008D565D">
              <w:rPr>
                <w:noProof/>
                <w:webHidden/>
              </w:rPr>
              <w:tab/>
            </w:r>
            <w:r w:rsidR="008D565D">
              <w:rPr>
                <w:noProof/>
                <w:webHidden/>
              </w:rPr>
              <w:fldChar w:fldCharType="begin"/>
            </w:r>
            <w:r w:rsidR="008D565D">
              <w:rPr>
                <w:noProof/>
                <w:webHidden/>
              </w:rPr>
              <w:instrText xml:space="preserve"> PAGEREF _Toc523670668 \h </w:instrText>
            </w:r>
            <w:r w:rsidR="008D565D">
              <w:rPr>
                <w:noProof/>
                <w:webHidden/>
              </w:rPr>
            </w:r>
            <w:r w:rsidR="008D565D">
              <w:rPr>
                <w:noProof/>
                <w:webHidden/>
              </w:rPr>
              <w:fldChar w:fldCharType="separate"/>
            </w:r>
            <w:r w:rsidR="008D565D">
              <w:rPr>
                <w:noProof/>
                <w:webHidden/>
              </w:rPr>
              <w:t>7</w:t>
            </w:r>
            <w:r w:rsidR="008D565D">
              <w:rPr>
                <w:noProof/>
                <w:webHidden/>
              </w:rPr>
              <w:fldChar w:fldCharType="end"/>
            </w:r>
          </w:hyperlink>
        </w:p>
        <w:p w:rsidR="008D565D" w:rsidRDefault="006D7A6A">
          <w:pPr>
            <w:pStyle w:val="TOC2"/>
            <w:tabs>
              <w:tab w:val="left" w:pos="880"/>
              <w:tab w:val="right" w:leader="dot" w:pos="9016"/>
            </w:tabs>
            <w:rPr>
              <w:rFonts w:asciiTheme="minorHAnsi" w:eastAsiaTheme="minorEastAsia" w:hAnsiTheme="minorHAnsi" w:cstheme="minorBidi"/>
              <w:noProof/>
              <w:sz w:val="22"/>
              <w:szCs w:val="22"/>
              <w:lang w:eastAsia="en-NZ" w:bidi="ar-SA"/>
            </w:rPr>
          </w:pPr>
          <w:hyperlink w:anchor="_Toc523670674" w:history="1">
            <w:r w:rsidR="008D565D" w:rsidRPr="00A750A1">
              <w:rPr>
                <w:rStyle w:val="Hyperlink"/>
                <w:noProof/>
              </w:rPr>
              <w:t>1.5.</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Overview (Description of remaining content in report)</w:t>
            </w:r>
            <w:r w:rsidR="008D565D">
              <w:rPr>
                <w:noProof/>
                <w:webHidden/>
              </w:rPr>
              <w:tab/>
            </w:r>
            <w:r w:rsidR="008D565D">
              <w:rPr>
                <w:noProof/>
                <w:webHidden/>
              </w:rPr>
              <w:fldChar w:fldCharType="begin"/>
            </w:r>
            <w:r w:rsidR="008D565D">
              <w:rPr>
                <w:noProof/>
                <w:webHidden/>
              </w:rPr>
              <w:instrText xml:space="preserve"> PAGEREF _Toc523670674 \h </w:instrText>
            </w:r>
            <w:r w:rsidR="008D565D">
              <w:rPr>
                <w:noProof/>
                <w:webHidden/>
              </w:rPr>
            </w:r>
            <w:r w:rsidR="008D565D">
              <w:rPr>
                <w:noProof/>
                <w:webHidden/>
              </w:rPr>
              <w:fldChar w:fldCharType="separate"/>
            </w:r>
            <w:r w:rsidR="008D565D">
              <w:rPr>
                <w:noProof/>
                <w:webHidden/>
              </w:rPr>
              <w:t>7</w:t>
            </w:r>
            <w:r w:rsidR="008D565D">
              <w:rPr>
                <w:noProof/>
                <w:webHidden/>
              </w:rPr>
              <w:fldChar w:fldCharType="end"/>
            </w:r>
          </w:hyperlink>
        </w:p>
        <w:p w:rsidR="008D565D" w:rsidRDefault="006D7A6A">
          <w:pPr>
            <w:pStyle w:val="TOC1"/>
            <w:tabs>
              <w:tab w:val="left" w:pos="480"/>
              <w:tab w:val="right" w:leader="dot" w:pos="9016"/>
            </w:tabs>
            <w:rPr>
              <w:rFonts w:asciiTheme="minorHAnsi" w:eastAsiaTheme="minorEastAsia" w:hAnsiTheme="minorHAnsi" w:cstheme="minorBidi"/>
              <w:noProof/>
              <w:sz w:val="22"/>
              <w:szCs w:val="22"/>
              <w:lang w:eastAsia="en-NZ" w:bidi="ar-SA"/>
            </w:rPr>
          </w:pPr>
          <w:hyperlink w:anchor="_Toc523670675" w:history="1">
            <w:r w:rsidR="008D565D" w:rsidRPr="00A750A1">
              <w:rPr>
                <w:rStyle w:val="Hyperlink"/>
                <w:noProof/>
              </w:rPr>
              <w:t>2.</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Background</w:t>
            </w:r>
            <w:r w:rsidR="008D565D">
              <w:rPr>
                <w:noProof/>
                <w:webHidden/>
              </w:rPr>
              <w:tab/>
            </w:r>
            <w:r w:rsidR="008D565D">
              <w:rPr>
                <w:noProof/>
                <w:webHidden/>
              </w:rPr>
              <w:fldChar w:fldCharType="begin"/>
            </w:r>
            <w:r w:rsidR="008D565D">
              <w:rPr>
                <w:noProof/>
                <w:webHidden/>
              </w:rPr>
              <w:instrText xml:space="preserve"> PAGEREF _Toc523670675 \h </w:instrText>
            </w:r>
            <w:r w:rsidR="008D565D">
              <w:rPr>
                <w:noProof/>
                <w:webHidden/>
              </w:rPr>
            </w:r>
            <w:r w:rsidR="008D565D">
              <w:rPr>
                <w:noProof/>
                <w:webHidden/>
              </w:rPr>
              <w:fldChar w:fldCharType="separate"/>
            </w:r>
            <w:r w:rsidR="008D565D">
              <w:rPr>
                <w:noProof/>
                <w:webHidden/>
              </w:rPr>
              <w:t>7</w:t>
            </w:r>
            <w:r w:rsidR="008D565D">
              <w:rPr>
                <w:noProof/>
                <w:webHidden/>
              </w:rPr>
              <w:fldChar w:fldCharType="end"/>
            </w:r>
          </w:hyperlink>
        </w:p>
        <w:p w:rsidR="008D565D" w:rsidRDefault="006D7A6A">
          <w:pPr>
            <w:pStyle w:val="TOC2"/>
            <w:tabs>
              <w:tab w:val="left" w:pos="880"/>
              <w:tab w:val="right" w:leader="dot" w:pos="9016"/>
            </w:tabs>
            <w:rPr>
              <w:rFonts w:asciiTheme="minorHAnsi" w:eastAsiaTheme="minorEastAsia" w:hAnsiTheme="minorHAnsi" w:cstheme="minorBidi"/>
              <w:noProof/>
              <w:sz w:val="22"/>
              <w:szCs w:val="22"/>
              <w:lang w:eastAsia="en-NZ" w:bidi="ar-SA"/>
            </w:rPr>
          </w:pPr>
          <w:hyperlink w:anchor="_Toc523670677" w:history="1">
            <w:r w:rsidR="008D565D" w:rsidRPr="00A750A1">
              <w:rPr>
                <w:rStyle w:val="Hyperlink"/>
                <w:noProof/>
              </w:rPr>
              <w:t>2.1.</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Hash Functions</w:t>
            </w:r>
            <w:r w:rsidR="008D565D">
              <w:rPr>
                <w:noProof/>
                <w:webHidden/>
              </w:rPr>
              <w:tab/>
            </w:r>
            <w:r w:rsidR="008D565D">
              <w:rPr>
                <w:noProof/>
                <w:webHidden/>
              </w:rPr>
              <w:fldChar w:fldCharType="begin"/>
            </w:r>
            <w:r w:rsidR="008D565D">
              <w:rPr>
                <w:noProof/>
                <w:webHidden/>
              </w:rPr>
              <w:instrText xml:space="preserve"> PAGEREF _Toc523670677 \h </w:instrText>
            </w:r>
            <w:r w:rsidR="008D565D">
              <w:rPr>
                <w:noProof/>
                <w:webHidden/>
              </w:rPr>
            </w:r>
            <w:r w:rsidR="008D565D">
              <w:rPr>
                <w:noProof/>
                <w:webHidden/>
              </w:rPr>
              <w:fldChar w:fldCharType="separate"/>
            </w:r>
            <w:r w:rsidR="008D565D">
              <w:rPr>
                <w:noProof/>
                <w:webHidden/>
              </w:rPr>
              <w:t>7</w:t>
            </w:r>
            <w:r w:rsidR="008D565D">
              <w:rPr>
                <w:noProof/>
                <w:webHidden/>
              </w:rPr>
              <w:fldChar w:fldCharType="end"/>
            </w:r>
          </w:hyperlink>
        </w:p>
        <w:p w:rsidR="008D565D" w:rsidRDefault="006D7A6A">
          <w:pPr>
            <w:pStyle w:val="TOC3"/>
            <w:tabs>
              <w:tab w:val="left" w:pos="1320"/>
              <w:tab w:val="right" w:leader="dot" w:pos="9016"/>
            </w:tabs>
            <w:rPr>
              <w:rFonts w:asciiTheme="minorHAnsi" w:eastAsiaTheme="minorEastAsia" w:hAnsiTheme="minorHAnsi" w:cstheme="minorBidi"/>
              <w:noProof/>
              <w:sz w:val="22"/>
              <w:szCs w:val="22"/>
              <w:lang w:eastAsia="en-NZ" w:bidi="ar-SA"/>
            </w:rPr>
          </w:pPr>
          <w:hyperlink w:anchor="_Toc523670678" w:history="1">
            <w:r w:rsidR="008D565D" w:rsidRPr="00A750A1">
              <w:rPr>
                <w:rStyle w:val="Hyperlink"/>
                <w:noProof/>
              </w:rPr>
              <w:t>2.1.1.</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Properties</w:t>
            </w:r>
            <w:r w:rsidR="008D565D">
              <w:rPr>
                <w:noProof/>
                <w:webHidden/>
              </w:rPr>
              <w:tab/>
            </w:r>
            <w:r w:rsidR="008D565D">
              <w:rPr>
                <w:noProof/>
                <w:webHidden/>
              </w:rPr>
              <w:fldChar w:fldCharType="begin"/>
            </w:r>
            <w:r w:rsidR="008D565D">
              <w:rPr>
                <w:noProof/>
                <w:webHidden/>
              </w:rPr>
              <w:instrText xml:space="preserve"> PAGEREF _Toc523670678 \h </w:instrText>
            </w:r>
            <w:r w:rsidR="008D565D">
              <w:rPr>
                <w:noProof/>
                <w:webHidden/>
              </w:rPr>
            </w:r>
            <w:r w:rsidR="008D565D">
              <w:rPr>
                <w:noProof/>
                <w:webHidden/>
              </w:rPr>
              <w:fldChar w:fldCharType="separate"/>
            </w:r>
            <w:r w:rsidR="008D565D">
              <w:rPr>
                <w:noProof/>
                <w:webHidden/>
              </w:rPr>
              <w:t>7</w:t>
            </w:r>
            <w:r w:rsidR="008D565D">
              <w:rPr>
                <w:noProof/>
                <w:webHidden/>
              </w:rPr>
              <w:fldChar w:fldCharType="end"/>
            </w:r>
          </w:hyperlink>
        </w:p>
        <w:p w:rsidR="008D565D" w:rsidRDefault="006D7A6A">
          <w:pPr>
            <w:pStyle w:val="TOC2"/>
            <w:tabs>
              <w:tab w:val="left" w:pos="880"/>
              <w:tab w:val="right" w:leader="dot" w:pos="9016"/>
            </w:tabs>
            <w:rPr>
              <w:rFonts w:asciiTheme="minorHAnsi" w:eastAsiaTheme="minorEastAsia" w:hAnsiTheme="minorHAnsi" w:cstheme="minorBidi"/>
              <w:noProof/>
              <w:sz w:val="22"/>
              <w:szCs w:val="22"/>
              <w:lang w:eastAsia="en-NZ" w:bidi="ar-SA"/>
            </w:rPr>
          </w:pPr>
          <w:hyperlink w:anchor="_Toc523670679" w:history="1">
            <w:r w:rsidR="008D565D" w:rsidRPr="00A750A1">
              <w:rPr>
                <w:rStyle w:val="Hyperlink"/>
                <w:noProof/>
              </w:rPr>
              <w:t>2.2.</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Cryptographic Hash Functions</w:t>
            </w:r>
            <w:r w:rsidR="008D565D">
              <w:rPr>
                <w:noProof/>
                <w:webHidden/>
              </w:rPr>
              <w:tab/>
            </w:r>
            <w:r w:rsidR="008D565D">
              <w:rPr>
                <w:noProof/>
                <w:webHidden/>
              </w:rPr>
              <w:fldChar w:fldCharType="begin"/>
            </w:r>
            <w:r w:rsidR="008D565D">
              <w:rPr>
                <w:noProof/>
                <w:webHidden/>
              </w:rPr>
              <w:instrText xml:space="preserve"> PAGEREF _Toc523670679 \h </w:instrText>
            </w:r>
            <w:r w:rsidR="008D565D">
              <w:rPr>
                <w:noProof/>
                <w:webHidden/>
              </w:rPr>
            </w:r>
            <w:r w:rsidR="008D565D">
              <w:rPr>
                <w:noProof/>
                <w:webHidden/>
              </w:rPr>
              <w:fldChar w:fldCharType="separate"/>
            </w:r>
            <w:r w:rsidR="008D565D">
              <w:rPr>
                <w:noProof/>
                <w:webHidden/>
              </w:rPr>
              <w:t>7</w:t>
            </w:r>
            <w:r w:rsidR="008D565D">
              <w:rPr>
                <w:noProof/>
                <w:webHidden/>
              </w:rPr>
              <w:fldChar w:fldCharType="end"/>
            </w:r>
          </w:hyperlink>
        </w:p>
        <w:p w:rsidR="008D565D" w:rsidRDefault="006D7A6A">
          <w:pPr>
            <w:pStyle w:val="TOC3"/>
            <w:tabs>
              <w:tab w:val="left" w:pos="1320"/>
              <w:tab w:val="right" w:leader="dot" w:pos="9016"/>
            </w:tabs>
            <w:rPr>
              <w:rFonts w:asciiTheme="minorHAnsi" w:eastAsiaTheme="minorEastAsia" w:hAnsiTheme="minorHAnsi" w:cstheme="minorBidi"/>
              <w:noProof/>
              <w:sz w:val="22"/>
              <w:szCs w:val="22"/>
              <w:lang w:eastAsia="en-NZ" w:bidi="ar-SA"/>
            </w:rPr>
          </w:pPr>
          <w:hyperlink w:anchor="_Toc523670680" w:history="1">
            <w:r w:rsidR="008D565D" w:rsidRPr="00A750A1">
              <w:rPr>
                <w:rStyle w:val="Hyperlink"/>
                <w:noProof/>
              </w:rPr>
              <w:t>2.2.1.</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Properties</w:t>
            </w:r>
            <w:r w:rsidR="008D565D">
              <w:rPr>
                <w:noProof/>
                <w:webHidden/>
              </w:rPr>
              <w:tab/>
            </w:r>
            <w:r w:rsidR="008D565D">
              <w:rPr>
                <w:noProof/>
                <w:webHidden/>
              </w:rPr>
              <w:fldChar w:fldCharType="begin"/>
            </w:r>
            <w:r w:rsidR="008D565D">
              <w:rPr>
                <w:noProof/>
                <w:webHidden/>
              </w:rPr>
              <w:instrText xml:space="preserve"> PAGEREF _Toc523670680 \h </w:instrText>
            </w:r>
            <w:r w:rsidR="008D565D">
              <w:rPr>
                <w:noProof/>
                <w:webHidden/>
              </w:rPr>
            </w:r>
            <w:r w:rsidR="008D565D">
              <w:rPr>
                <w:noProof/>
                <w:webHidden/>
              </w:rPr>
              <w:fldChar w:fldCharType="separate"/>
            </w:r>
            <w:r w:rsidR="008D565D">
              <w:rPr>
                <w:noProof/>
                <w:webHidden/>
              </w:rPr>
              <w:t>7</w:t>
            </w:r>
            <w:r w:rsidR="008D565D">
              <w:rPr>
                <w:noProof/>
                <w:webHidden/>
              </w:rPr>
              <w:fldChar w:fldCharType="end"/>
            </w:r>
          </w:hyperlink>
        </w:p>
        <w:p w:rsidR="008D565D" w:rsidRDefault="006D7A6A">
          <w:pPr>
            <w:pStyle w:val="TOC3"/>
            <w:tabs>
              <w:tab w:val="left" w:pos="1320"/>
              <w:tab w:val="right" w:leader="dot" w:pos="9016"/>
            </w:tabs>
            <w:rPr>
              <w:rFonts w:asciiTheme="minorHAnsi" w:eastAsiaTheme="minorEastAsia" w:hAnsiTheme="minorHAnsi" w:cstheme="minorBidi"/>
              <w:noProof/>
              <w:sz w:val="22"/>
              <w:szCs w:val="22"/>
              <w:lang w:eastAsia="en-NZ" w:bidi="ar-SA"/>
            </w:rPr>
          </w:pPr>
          <w:hyperlink w:anchor="_Toc523670686" w:history="1">
            <w:r w:rsidR="008D565D" w:rsidRPr="00A750A1">
              <w:rPr>
                <w:rStyle w:val="Hyperlink"/>
                <w:noProof/>
              </w:rPr>
              <w:t>2.2.2.</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Broken Cryptographic Hash Functions</w:t>
            </w:r>
            <w:r w:rsidR="008D565D">
              <w:rPr>
                <w:noProof/>
                <w:webHidden/>
              </w:rPr>
              <w:tab/>
            </w:r>
            <w:r w:rsidR="008D565D">
              <w:rPr>
                <w:noProof/>
                <w:webHidden/>
              </w:rPr>
              <w:fldChar w:fldCharType="begin"/>
            </w:r>
            <w:r w:rsidR="008D565D">
              <w:rPr>
                <w:noProof/>
                <w:webHidden/>
              </w:rPr>
              <w:instrText xml:space="preserve"> PAGEREF _Toc523670686 \h </w:instrText>
            </w:r>
            <w:r w:rsidR="008D565D">
              <w:rPr>
                <w:noProof/>
                <w:webHidden/>
              </w:rPr>
            </w:r>
            <w:r w:rsidR="008D565D">
              <w:rPr>
                <w:noProof/>
                <w:webHidden/>
              </w:rPr>
              <w:fldChar w:fldCharType="separate"/>
            </w:r>
            <w:r w:rsidR="008D565D">
              <w:rPr>
                <w:noProof/>
                <w:webHidden/>
              </w:rPr>
              <w:t>8</w:t>
            </w:r>
            <w:r w:rsidR="008D565D">
              <w:rPr>
                <w:noProof/>
                <w:webHidden/>
              </w:rPr>
              <w:fldChar w:fldCharType="end"/>
            </w:r>
          </w:hyperlink>
        </w:p>
        <w:p w:rsidR="008D565D" w:rsidRDefault="006D7A6A">
          <w:pPr>
            <w:pStyle w:val="TOC2"/>
            <w:tabs>
              <w:tab w:val="left" w:pos="880"/>
              <w:tab w:val="right" w:leader="dot" w:pos="9016"/>
            </w:tabs>
            <w:rPr>
              <w:rFonts w:asciiTheme="minorHAnsi" w:eastAsiaTheme="minorEastAsia" w:hAnsiTheme="minorHAnsi" w:cstheme="minorBidi"/>
              <w:noProof/>
              <w:sz w:val="22"/>
              <w:szCs w:val="22"/>
              <w:lang w:eastAsia="en-NZ" w:bidi="ar-SA"/>
            </w:rPr>
          </w:pPr>
          <w:hyperlink w:anchor="_Toc523670687" w:history="1">
            <w:r w:rsidR="008D565D" w:rsidRPr="00A750A1">
              <w:rPr>
                <w:rStyle w:val="Hyperlink"/>
                <w:noProof/>
              </w:rPr>
              <w:t>2.3.</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MD5</w:t>
            </w:r>
            <w:r w:rsidR="008D565D">
              <w:rPr>
                <w:noProof/>
                <w:webHidden/>
              </w:rPr>
              <w:tab/>
            </w:r>
            <w:r w:rsidR="008D565D">
              <w:rPr>
                <w:noProof/>
                <w:webHidden/>
              </w:rPr>
              <w:fldChar w:fldCharType="begin"/>
            </w:r>
            <w:r w:rsidR="008D565D">
              <w:rPr>
                <w:noProof/>
                <w:webHidden/>
              </w:rPr>
              <w:instrText xml:space="preserve"> PAGEREF _Toc523670687 \h </w:instrText>
            </w:r>
            <w:r w:rsidR="008D565D">
              <w:rPr>
                <w:noProof/>
                <w:webHidden/>
              </w:rPr>
            </w:r>
            <w:r w:rsidR="008D565D">
              <w:rPr>
                <w:noProof/>
                <w:webHidden/>
              </w:rPr>
              <w:fldChar w:fldCharType="separate"/>
            </w:r>
            <w:r w:rsidR="008D565D">
              <w:rPr>
                <w:noProof/>
                <w:webHidden/>
              </w:rPr>
              <w:t>8</w:t>
            </w:r>
            <w:r w:rsidR="008D565D">
              <w:rPr>
                <w:noProof/>
                <w:webHidden/>
              </w:rPr>
              <w:fldChar w:fldCharType="end"/>
            </w:r>
          </w:hyperlink>
        </w:p>
        <w:p w:rsidR="008D565D" w:rsidRDefault="006D7A6A">
          <w:pPr>
            <w:pStyle w:val="TOC2"/>
            <w:tabs>
              <w:tab w:val="left" w:pos="880"/>
              <w:tab w:val="right" w:leader="dot" w:pos="9016"/>
            </w:tabs>
            <w:rPr>
              <w:rFonts w:asciiTheme="minorHAnsi" w:eastAsiaTheme="minorEastAsia" w:hAnsiTheme="minorHAnsi" w:cstheme="minorBidi"/>
              <w:noProof/>
              <w:sz w:val="22"/>
              <w:szCs w:val="22"/>
              <w:lang w:eastAsia="en-NZ" w:bidi="ar-SA"/>
            </w:rPr>
          </w:pPr>
          <w:hyperlink w:anchor="_Toc523670688" w:history="1">
            <w:r w:rsidR="008D565D" w:rsidRPr="00A750A1">
              <w:rPr>
                <w:rStyle w:val="Hyperlink"/>
                <w:noProof/>
              </w:rPr>
              <w:t>2.4.</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RIPEMD</w:t>
            </w:r>
            <w:r w:rsidR="008D565D">
              <w:rPr>
                <w:noProof/>
                <w:webHidden/>
              </w:rPr>
              <w:tab/>
            </w:r>
            <w:r w:rsidR="008D565D">
              <w:rPr>
                <w:noProof/>
                <w:webHidden/>
              </w:rPr>
              <w:fldChar w:fldCharType="begin"/>
            </w:r>
            <w:r w:rsidR="008D565D">
              <w:rPr>
                <w:noProof/>
                <w:webHidden/>
              </w:rPr>
              <w:instrText xml:space="preserve"> PAGEREF _Toc523670688 \h </w:instrText>
            </w:r>
            <w:r w:rsidR="008D565D">
              <w:rPr>
                <w:noProof/>
                <w:webHidden/>
              </w:rPr>
            </w:r>
            <w:r w:rsidR="008D565D">
              <w:rPr>
                <w:noProof/>
                <w:webHidden/>
              </w:rPr>
              <w:fldChar w:fldCharType="separate"/>
            </w:r>
            <w:r w:rsidR="008D565D">
              <w:rPr>
                <w:noProof/>
                <w:webHidden/>
              </w:rPr>
              <w:t>8</w:t>
            </w:r>
            <w:r w:rsidR="008D565D">
              <w:rPr>
                <w:noProof/>
                <w:webHidden/>
              </w:rPr>
              <w:fldChar w:fldCharType="end"/>
            </w:r>
          </w:hyperlink>
        </w:p>
        <w:p w:rsidR="008D565D" w:rsidRDefault="006D7A6A">
          <w:pPr>
            <w:pStyle w:val="TOC2"/>
            <w:tabs>
              <w:tab w:val="left" w:pos="880"/>
              <w:tab w:val="right" w:leader="dot" w:pos="9016"/>
            </w:tabs>
            <w:rPr>
              <w:rFonts w:asciiTheme="minorHAnsi" w:eastAsiaTheme="minorEastAsia" w:hAnsiTheme="minorHAnsi" w:cstheme="minorBidi"/>
              <w:noProof/>
              <w:sz w:val="22"/>
              <w:szCs w:val="22"/>
              <w:lang w:eastAsia="en-NZ" w:bidi="ar-SA"/>
            </w:rPr>
          </w:pPr>
          <w:hyperlink w:anchor="_Toc523670695" w:history="1">
            <w:r w:rsidR="008D565D" w:rsidRPr="00A750A1">
              <w:rPr>
                <w:rStyle w:val="Hyperlink"/>
                <w:noProof/>
              </w:rPr>
              <w:t>2.5.</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SHA-1</w:t>
            </w:r>
            <w:r w:rsidR="008D565D">
              <w:rPr>
                <w:noProof/>
                <w:webHidden/>
              </w:rPr>
              <w:tab/>
            </w:r>
            <w:r w:rsidR="008D565D">
              <w:rPr>
                <w:noProof/>
                <w:webHidden/>
              </w:rPr>
              <w:fldChar w:fldCharType="begin"/>
            </w:r>
            <w:r w:rsidR="008D565D">
              <w:rPr>
                <w:noProof/>
                <w:webHidden/>
              </w:rPr>
              <w:instrText xml:space="preserve"> PAGEREF _Toc523670695 \h </w:instrText>
            </w:r>
            <w:r w:rsidR="008D565D">
              <w:rPr>
                <w:noProof/>
                <w:webHidden/>
              </w:rPr>
            </w:r>
            <w:r w:rsidR="008D565D">
              <w:rPr>
                <w:noProof/>
                <w:webHidden/>
              </w:rPr>
              <w:fldChar w:fldCharType="separate"/>
            </w:r>
            <w:r w:rsidR="008D565D">
              <w:rPr>
                <w:noProof/>
                <w:webHidden/>
              </w:rPr>
              <w:t>8</w:t>
            </w:r>
            <w:r w:rsidR="008D565D">
              <w:rPr>
                <w:noProof/>
                <w:webHidden/>
              </w:rPr>
              <w:fldChar w:fldCharType="end"/>
            </w:r>
          </w:hyperlink>
        </w:p>
        <w:p w:rsidR="008D565D" w:rsidRDefault="006D7A6A">
          <w:pPr>
            <w:pStyle w:val="TOC2"/>
            <w:tabs>
              <w:tab w:val="left" w:pos="880"/>
              <w:tab w:val="right" w:leader="dot" w:pos="9016"/>
            </w:tabs>
            <w:rPr>
              <w:rFonts w:asciiTheme="minorHAnsi" w:eastAsiaTheme="minorEastAsia" w:hAnsiTheme="minorHAnsi" w:cstheme="minorBidi"/>
              <w:noProof/>
              <w:sz w:val="22"/>
              <w:szCs w:val="22"/>
              <w:lang w:eastAsia="en-NZ" w:bidi="ar-SA"/>
            </w:rPr>
          </w:pPr>
          <w:hyperlink w:anchor="_Toc523670703" w:history="1">
            <w:r w:rsidR="008D565D" w:rsidRPr="00A750A1">
              <w:rPr>
                <w:rStyle w:val="Hyperlink"/>
                <w:noProof/>
              </w:rPr>
              <w:t>2.6.</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Differential Cryptanalysis</w:t>
            </w:r>
            <w:r w:rsidR="008D565D">
              <w:rPr>
                <w:noProof/>
                <w:webHidden/>
              </w:rPr>
              <w:tab/>
            </w:r>
            <w:r w:rsidR="008D565D">
              <w:rPr>
                <w:noProof/>
                <w:webHidden/>
              </w:rPr>
              <w:fldChar w:fldCharType="begin"/>
            </w:r>
            <w:r w:rsidR="008D565D">
              <w:rPr>
                <w:noProof/>
                <w:webHidden/>
              </w:rPr>
              <w:instrText xml:space="preserve"> PAGEREF _Toc523670703 \h </w:instrText>
            </w:r>
            <w:r w:rsidR="008D565D">
              <w:rPr>
                <w:noProof/>
                <w:webHidden/>
              </w:rPr>
            </w:r>
            <w:r w:rsidR="008D565D">
              <w:rPr>
                <w:noProof/>
                <w:webHidden/>
              </w:rPr>
              <w:fldChar w:fldCharType="separate"/>
            </w:r>
            <w:r w:rsidR="008D565D">
              <w:rPr>
                <w:noProof/>
                <w:webHidden/>
              </w:rPr>
              <w:t>8</w:t>
            </w:r>
            <w:r w:rsidR="008D565D">
              <w:rPr>
                <w:noProof/>
                <w:webHidden/>
              </w:rPr>
              <w:fldChar w:fldCharType="end"/>
            </w:r>
          </w:hyperlink>
        </w:p>
        <w:p w:rsidR="008D565D" w:rsidRDefault="006D7A6A">
          <w:pPr>
            <w:pStyle w:val="TOC2"/>
            <w:tabs>
              <w:tab w:val="left" w:pos="880"/>
              <w:tab w:val="right" w:leader="dot" w:pos="9016"/>
            </w:tabs>
            <w:rPr>
              <w:rFonts w:asciiTheme="minorHAnsi" w:eastAsiaTheme="minorEastAsia" w:hAnsiTheme="minorHAnsi" w:cstheme="minorBidi"/>
              <w:noProof/>
              <w:sz w:val="22"/>
              <w:szCs w:val="22"/>
              <w:lang w:eastAsia="en-NZ" w:bidi="ar-SA"/>
            </w:rPr>
          </w:pPr>
          <w:hyperlink w:anchor="_Toc523670704" w:history="1">
            <w:r w:rsidR="008D565D" w:rsidRPr="00A750A1">
              <w:rPr>
                <w:rStyle w:val="Hyperlink"/>
                <w:noProof/>
              </w:rPr>
              <w:t>2.7.</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Optimization Algorithms</w:t>
            </w:r>
            <w:r w:rsidR="008D565D">
              <w:rPr>
                <w:noProof/>
                <w:webHidden/>
              </w:rPr>
              <w:tab/>
            </w:r>
            <w:r w:rsidR="008D565D">
              <w:rPr>
                <w:noProof/>
                <w:webHidden/>
              </w:rPr>
              <w:fldChar w:fldCharType="begin"/>
            </w:r>
            <w:r w:rsidR="008D565D">
              <w:rPr>
                <w:noProof/>
                <w:webHidden/>
              </w:rPr>
              <w:instrText xml:space="preserve"> PAGEREF _Toc523670704 \h </w:instrText>
            </w:r>
            <w:r w:rsidR="008D565D">
              <w:rPr>
                <w:noProof/>
                <w:webHidden/>
              </w:rPr>
            </w:r>
            <w:r w:rsidR="008D565D">
              <w:rPr>
                <w:noProof/>
                <w:webHidden/>
              </w:rPr>
              <w:fldChar w:fldCharType="separate"/>
            </w:r>
            <w:r w:rsidR="008D565D">
              <w:rPr>
                <w:noProof/>
                <w:webHidden/>
              </w:rPr>
              <w:t>8</w:t>
            </w:r>
            <w:r w:rsidR="008D565D">
              <w:rPr>
                <w:noProof/>
                <w:webHidden/>
              </w:rPr>
              <w:fldChar w:fldCharType="end"/>
            </w:r>
          </w:hyperlink>
        </w:p>
        <w:p w:rsidR="008D565D" w:rsidRDefault="006D7A6A">
          <w:pPr>
            <w:pStyle w:val="TOC3"/>
            <w:tabs>
              <w:tab w:val="left" w:pos="1320"/>
              <w:tab w:val="right" w:leader="dot" w:pos="9016"/>
            </w:tabs>
            <w:rPr>
              <w:rFonts w:asciiTheme="minorHAnsi" w:eastAsiaTheme="minorEastAsia" w:hAnsiTheme="minorHAnsi" w:cstheme="minorBidi"/>
              <w:noProof/>
              <w:sz w:val="22"/>
              <w:szCs w:val="22"/>
              <w:lang w:eastAsia="en-NZ" w:bidi="ar-SA"/>
            </w:rPr>
          </w:pPr>
          <w:hyperlink w:anchor="_Toc523670705" w:history="1">
            <w:r w:rsidR="008D565D" w:rsidRPr="00A750A1">
              <w:rPr>
                <w:rStyle w:val="Hyperlink"/>
                <w:noProof/>
              </w:rPr>
              <w:t>2.7.1.</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Heuristics</w:t>
            </w:r>
            <w:r w:rsidR="008D565D">
              <w:rPr>
                <w:noProof/>
                <w:webHidden/>
              </w:rPr>
              <w:tab/>
            </w:r>
            <w:r w:rsidR="008D565D">
              <w:rPr>
                <w:noProof/>
                <w:webHidden/>
              </w:rPr>
              <w:fldChar w:fldCharType="begin"/>
            </w:r>
            <w:r w:rsidR="008D565D">
              <w:rPr>
                <w:noProof/>
                <w:webHidden/>
              </w:rPr>
              <w:instrText xml:space="preserve"> PAGEREF _Toc523670705 \h </w:instrText>
            </w:r>
            <w:r w:rsidR="008D565D">
              <w:rPr>
                <w:noProof/>
                <w:webHidden/>
              </w:rPr>
            </w:r>
            <w:r w:rsidR="008D565D">
              <w:rPr>
                <w:noProof/>
                <w:webHidden/>
              </w:rPr>
              <w:fldChar w:fldCharType="separate"/>
            </w:r>
            <w:r w:rsidR="008D565D">
              <w:rPr>
                <w:noProof/>
                <w:webHidden/>
              </w:rPr>
              <w:t>8</w:t>
            </w:r>
            <w:r w:rsidR="008D565D">
              <w:rPr>
                <w:noProof/>
                <w:webHidden/>
              </w:rPr>
              <w:fldChar w:fldCharType="end"/>
            </w:r>
          </w:hyperlink>
        </w:p>
        <w:p w:rsidR="008D565D" w:rsidRDefault="006D7A6A">
          <w:pPr>
            <w:pStyle w:val="TOC3"/>
            <w:tabs>
              <w:tab w:val="left" w:pos="1320"/>
              <w:tab w:val="right" w:leader="dot" w:pos="9016"/>
            </w:tabs>
            <w:rPr>
              <w:rFonts w:asciiTheme="minorHAnsi" w:eastAsiaTheme="minorEastAsia" w:hAnsiTheme="minorHAnsi" w:cstheme="minorBidi"/>
              <w:noProof/>
              <w:sz w:val="22"/>
              <w:szCs w:val="22"/>
              <w:lang w:eastAsia="en-NZ" w:bidi="ar-SA"/>
            </w:rPr>
          </w:pPr>
          <w:hyperlink w:anchor="_Toc523670706" w:history="1">
            <w:r w:rsidR="008D565D" w:rsidRPr="00A750A1">
              <w:rPr>
                <w:rStyle w:val="Hyperlink"/>
                <w:noProof/>
              </w:rPr>
              <w:t>2.7.2.</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Random Search</w:t>
            </w:r>
            <w:r w:rsidR="008D565D">
              <w:rPr>
                <w:noProof/>
                <w:webHidden/>
              </w:rPr>
              <w:tab/>
            </w:r>
            <w:r w:rsidR="008D565D">
              <w:rPr>
                <w:noProof/>
                <w:webHidden/>
              </w:rPr>
              <w:fldChar w:fldCharType="begin"/>
            </w:r>
            <w:r w:rsidR="008D565D">
              <w:rPr>
                <w:noProof/>
                <w:webHidden/>
              </w:rPr>
              <w:instrText xml:space="preserve"> PAGEREF _Toc523670706 \h </w:instrText>
            </w:r>
            <w:r w:rsidR="008D565D">
              <w:rPr>
                <w:noProof/>
                <w:webHidden/>
              </w:rPr>
            </w:r>
            <w:r w:rsidR="008D565D">
              <w:rPr>
                <w:noProof/>
                <w:webHidden/>
              </w:rPr>
              <w:fldChar w:fldCharType="separate"/>
            </w:r>
            <w:r w:rsidR="008D565D">
              <w:rPr>
                <w:noProof/>
                <w:webHidden/>
              </w:rPr>
              <w:t>8</w:t>
            </w:r>
            <w:r w:rsidR="008D565D">
              <w:rPr>
                <w:noProof/>
                <w:webHidden/>
              </w:rPr>
              <w:fldChar w:fldCharType="end"/>
            </w:r>
          </w:hyperlink>
        </w:p>
        <w:p w:rsidR="008D565D" w:rsidRDefault="006D7A6A">
          <w:pPr>
            <w:pStyle w:val="TOC3"/>
            <w:tabs>
              <w:tab w:val="left" w:pos="1320"/>
              <w:tab w:val="right" w:leader="dot" w:pos="9016"/>
            </w:tabs>
            <w:rPr>
              <w:rFonts w:asciiTheme="minorHAnsi" w:eastAsiaTheme="minorEastAsia" w:hAnsiTheme="minorHAnsi" w:cstheme="minorBidi"/>
              <w:noProof/>
              <w:sz w:val="22"/>
              <w:szCs w:val="22"/>
              <w:lang w:eastAsia="en-NZ" w:bidi="ar-SA"/>
            </w:rPr>
          </w:pPr>
          <w:hyperlink w:anchor="_Toc523670707" w:history="1">
            <w:r w:rsidR="008D565D" w:rsidRPr="00A750A1">
              <w:rPr>
                <w:rStyle w:val="Hyperlink"/>
                <w:noProof/>
              </w:rPr>
              <w:t>2.7.3.</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Genetic Algorithms</w:t>
            </w:r>
            <w:r w:rsidR="008D565D">
              <w:rPr>
                <w:noProof/>
                <w:webHidden/>
              </w:rPr>
              <w:tab/>
            </w:r>
            <w:r w:rsidR="008D565D">
              <w:rPr>
                <w:noProof/>
                <w:webHidden/>
              </w:rPr>
              <w:fldChar w:fldCharType="begin"/>
            </w:r>
            <w:r w:rsidR="008D565D">
              <w:rPr>
                <w:noProof/>
                <w:webHidden/>
              </w:rPr>
              <w:instrText xml:space="preserve"> PAGEREF _Toc523670707 \h </w:instrText>
            </w:r>
            <w:r w:rsidR="008D565D">
              <w:rPr>
                <w:noProof/>
                <w:webHidden/>
              </w:rPr>
            </w:r>
            <w:r w:rsidR="008D565D">
              <w:rPr>
                <w:noProof/>
                <w:webHidden/>
              </w:rPr>
              <w:fldChar w:fldCharType="separate"/>
            </w:r>
            <w:r w:rsidR="008D565D">
              <w:rPr>
                <w:noProof/>
                <w:webHidden/>
              </w:rPr>
              <w:t>8</w:t>
            </w:r>
            <w:r w:rsidR="008D565D">
              <w:rPr>
                <w:noProof/>
                <w:webHidden/>
              </w:rPr>
              <w:fldChar w:fldCharType="end"/>
            </w:r>
          </w:hyperlink>
        </w:p>
        <w:p w:rsidR="008D565D" w:rsidRDefault="006D7A6A">
          <w:pPr>
            <w:pStyle w:val="TOC1"/>
            <w:tabs>
              <w:tab w:val="left" w:pos="480"/>
              <w:tab w:val="right" w:leader="dot" w:pos="9016"/>
            </w:tabs>
            <w:rPr>
              <w:rFonts w:asciiTheme="minorHAnsi" w:eastAsiaTheme="minorEastAsia" w:hAnsiTheme="minorHAnsi" w:cstheme="minorBidi"/>
              <w:noProof/>
              <w:sz w:val="22"/>
              <w:szCs w:val="22"/>
              <w:lang w:eastAsia="en-NZ" w:bidi="ar-SA"/>
            </w:rPr>
          </w:pPr>
          <w:hyperlink w:anchor="_Toc523670708" w:history="1">
            <w:r w:rsidR="008D565D" w:rsidRPr="00A750A1">
              <w:rPr>
                <w:rStyle w:val="Hyperlink"/>
                <w:noProof/>
              </w:rPr>
              <w:t>3.</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Design</w:t>
            </w:r>
            <w:r w:rsidR="008D565D">
              <w:rPr>
                <w:noProof/>
                <w:webHidden/>
              </w:rPr>
              <w:tab/>
            </w:r>
            <w:r w:rsidR="008D565D">
              <w:rPr>
                <w:noProof/>
                <w:webHidden/>
              </w:rPr>
              <w:fldChar w:fldCharType="begin"/>
            </w:r>
            <w:r w:rsidR="008D565D">
              <w:rPr>
                <w:noProof/>
                <w:webHidden/>
              </w:rPr>
              <w:instrText xml:space="preserve"> PAGEREF _Toc523670708 \h </w:instrText>
            </w:r>
            <w:r w:rsidR="008D565D">
              <w:rPr>
                <w:noProof/>
                <w:webHidden/>
              </w:rPr>
            </w:r>
            <w:r w:rsidR="008D565D">
              <w:rPr>
                <w:noProof/>
                <w:webHidden/>
              </w:rPr>
              <w:fldChar w:fldCharType="separate"/>
            </w:r>
            <w:r w:rsidR="008D565D">
              <w:rPr>
                <w:noProof/>
                <w:webHidden/>
              </w:rPr>
              <w:t>8</w:t>
            </w:r>
            <w:r w:rsidR="008D565D">
              <w:rPr>
                <w:noProof/>
                <w:webHidden/>
              </w:rPr>
              <w:fldChar w:fldCharType="end"/>
            </w:r>
          </w:hyperlink>
        </w:p>
        <w:p w:rsidR="008D565D" w:rsidRDefault="006D7A6A">
          <w:pPr>
            <w:pStyle w:val="TOC2"/>
            <w:tabs>
              <w:tab w:val="left" w:pos="880"/>
              <w:tab w:val="right" w:leader="dot" w:pos="9016"/>
            </w:tabs>
            <w:rPr>
              <w:rFonts w:asciiTheme="minorHAnsi" w:eastAsiaTheme="minorEastAsia" w:hAnsiTheme="minorHAnsi" w:cstheme="minorBidi"/>
              <w:noProof/>
              <w:sz w:val="22"/>
              <w:szCs w:val="22"/>
              <w:lang w:eastAsia="en-NZ" w:bidi="ar-SA"/>
            </w:rPr>
          </w:pPr>
          <w:hyperlink w:anchor="_Toc523670712" w:history="1">
            <w:r w:rsidR="008D565D" w:rsidRPr="00A750A1">
              <w:rPr>
                <w:rStyle w:val="Hyperlink"/>
                <w:noProof/>
              </w:rPr>
              <w:t>3.1.</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Propagations</w:t>
            </w:r>
            <w:r w:rsidR="008D565D">
              <w:rPr>
                <w:noProof/>
                <w:webHidden/>
              </w:rPr>
              <w:tab/>
            </w:r>
            <w:r w:rsidR="008D565D">
              <w:rPr>
                <w:noProof/>
                <w:webHidden/>
              </w:rPr>
              <w:fldChar w:fldCharType="begin"/>
            </w:r>
            <w:r w:rsidR="008D565D">
              <w:rPr>
                <w:noProof/>
                <w:webHidden/>
              </w:rPr>
              <w:instrText xml:space="preserve"> PAGEREF _Toc523670712 \h </w:instrText>
            </w:r>
            <w:r w:rsidR="008D565D">
              <w:rPr>
                <w:noProof/>
                <w:webHidden/>
              </w:rPr>
            </w:r>
            <w:r w:rsidR="008D565D">
              <w:rPr>
                <w:noProof/>
                <w:webHidden/>
              </w:rPr>
              <w:fldChar w:fldCharType="separate"/>
            </w:r>
            <w:r w:rsidR="008D565D">
              <w:rPr>
                <w:noProof/>
                <w:webHidden/>
              </w:rPr>
              <w:t>8</w:t>
            </w:r>
            <w:r w:rsidR="008D565D">
              <w:rPr>
                <w:noProof/>
                <w:webHidden/>
              </w:rPr>
              <w:fldChar w:fldCharType="end"/>
            </w:r>
          </w:hyperlink>
        </w:p>
        <w:p w:rsidR="008D565D" w:rsidRDefault="006D7A6A">
          <w:pPr>
            <w:pStyle w:val="TOC3"/>
            <w:tabs>
              <w:tab w:val="left" w:pos="1320"/>
              <w:tab w:val="right" w:leader="dot" w:pos="9016"/>
            </w:tabs>
            <w:rPr>
              <w:rFonts w:asciiTheme="minorHAnsi" w:eastAsiaTheme="minorEastAsia" w:hAnsiTheme="minorHAnsi" w:cstheme="minorBidi"/>
              <w:noProof/>
              <w:sz w:val="22"/>
              <w:szCs w:val="22"/>
              <w:lang w:eastAsia="en-NZ" w:bidi="ar-SA"/>
            </w:rPr>
          </w:pPr>
          <w:hyperlink w:anchor="_Toc523670713" w:history="1">
            <w:r w:rsidR="008D565D" w:rsidRPr="00A750A1">
              <w:rPr>
                <w:rStyle w:val="Hyperlink"/>
                <w:noProof/>
              </w:rPr>
              <w:t>3.1.1.</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Component-wise</w:t>
            </w:r>
            <w:r w:rsidR="008D565D">
              <w:rPr>
                <w:noProof/>
                <w:webHidden/>
              </w:rPr>
              <w:tab/>
            </w:r>
            <w:r w:rsidR="008D565D">
              <w:rPr>
                <w:noProof/>
                <w:webHidden/>
              </w:rPr>
              <w:fldChar w:fldCharType="begin"/>
            </w:r>
            <w:r w:rsidR="008D565D">
              <w:rPr>
                <w:noProof/>
                <w:webHidden/>
              </w:rPr>
              <w:instrText xml:space="preserve"> PAGEREF _Toc523670713 \h </w:instrText>
            </w:r>
            <w:r w:rsidR="008D565D">
              <w:rPr>
                <w:noProof/>
                <w:webHidden/>
              </w:rPr>
            </w:r>
            <w:r w:rsidR="008D565D">
              <w:rPr>
                <w:noProof/>
                <w:webHidden/>
              </w:rPr>
              <w:fldChar w:fldCharType="separate"/>
            </w:r>
            <w:r w:rsidR="008D565D">
              <w:rPr>
                <w:noProof/>
                <w:webHidden/>
              </w:rPr>
              <w:t>8</w:t>
            </w:r>
            <w:r w:rsidR="008D565D">
              <w:rPr>
                <w:noProof/>
                <w:webHidden/>
              </w:rPr>
              <w:fldChar w:fldCharType="end"/>
            </w:r>
          </w:hyperlink>
        </w:p>
        <w:p w:rsidR="008D565D" w:rsidRDefault="006D7A6A">
          <w:pPr>
            <w:pStyle w:val="TOC3"/>
            <w:tabs>
              <w:tab w:val="left" w:pos="1320"/>
              <w:tab w:val="right" w:leader="dot" w:pos="9016"/>
            </w:tabs>
            <w:rPr>
              <w:rFonts w:asciiTheme="minorHAnsi" w:eastAsiaTheme="minorEastAsia" w:hAnsiTheme="minorHAnsi" w:cstheme="minorBidi"/>
              <w:noProof/>
              <w:sz w:val="22"/>
              <w:szCs w:val="22"/>
              <w:lang w:eastAsia="en-NZ" w:bidi="ar-SA"/>
            </w:rPr>
          </w:pPr>
          <w:hyperlink w:anchor="_Toc523670714" w:history="1">
            <w:r w:rsidR="008D565D" w:rsidRPr="00A750A1">
              <w:rPr>
                <w:rStyle w:val="Hyperlink"/>
                <w:noProof/>
              </w:rPr>
              <w:t>3.1.2.</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Function-wise</w:t>
            </w:r>
            <w:r w:rsidR="008D565D">
              <w:rPr>
                <w:noProof/>
                <w:webHidden/>
              </w:rPr>
              <w:tab/>
            </w:r>
            <w:r w:rsidR="008D565D">
              <w:rPr>
                <w:noProof/>
                <w:webHidden/>
              </w:rPr>
              <w:fldChar w:fldCharType="begin"/>
            </w:r>
            <w:r w:rsidR="008D565D">
              <w:rPr>
                <w:noProof/>
                <w:webHidden/>
              </w:rPr>
              <w:instrText xml:space="preserve"> PAGEREF _Toc523670714 \h </w:instrText>
            </w:r>
            <w:r w:rsidR="008D565D">
              <w:rPr>
                <w:noProof/>
                <w:webHidden/>
              </w:rPr>
            </w:r>
            <w:r w:rsidR="008D565D">
              <w:rPr>
                <w:noProof/>
                <w:webHidden/>
              </w:rPr>
              <w:fldChar w:fldCharType="separate"/>
            </w:r>
            <w:r w:rsidR="008D565D">
              <w:rPr>
                <w:noProof/>
                <w:webHidden/>
              </w:rPr>
              <w:t>9</w:t>
            </w:r>
            <w:r w:rsidR="008D565D">
              <w:rPr>
                <w:noProof/>
                <w:webHidden/>
              </w:rPr>
              <w:fldChar w:fldCharType="end"/>
            </w:r>
          </w:hyperlink>
        </w:p>
        <w:p w:rsidR="008D565D" w:rsidRDefault="006D7A6A">
          <w:pPr>
            <w:pStyle w:val="TOC3"/>
            <w:tabs>
              <w:tab w:val="left" w:pos="1320"/>
              <w:tab w:val="right" w:leader="dot" w:pos="9016"/>
            </w:tabs>
            <w:rPr>
              <w:rFonts w:asciiTheme="minorHAnsi" w:eastAsiaTheme="minorEastAsia" w:hAnsiTheme="minorHAnsi" w:cstheme="minorBidi"/>
              <w:noProof/>
              <w:sz w:val="22"/>
              <w:szCs w:val="22"/>
              <w:lang w:eastAsia="en-NZ" w:bidi="ar-SA"/>
            </w:rPr>
          </w:pPr>
          <w:hyperlink w:anchor="_Toc523670715" w:history="1">
            <w:r w:rsidR="008D565D" w:rsidRPr="00A750A1">
              <w:rPr>
                <w:rStyle w:val="Hyperlink"/>
                <w:noProof/>
              </w:rPr>
              <w:t>3.1.3.</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Caveats</w:t>
            </w:r>
            <w:r w:rsidR="008D565D">
              <w:rPr>
                <w:noProof/>
                <w:webHidden/>
              </w:rPr>
              <w:tab/>
            </w:r>
            <w:r w:rsidR="008D565D">
              <w:rPr>
                <w:noProof/>
                <w:webHidden/>
              </w:rPr>
              <w:fldChar w:fldCharType="begin"/>
            </w:r>
            <w:r w:rsidR="008D565D">
              <w:rPr>
                <w:noProof/>
                <w:webHidden/>
              </w:rPr>
              <w:instrText xml:space="preserve"> PAGEREF _Toc523670715 \h </w:instrText>
            </w:r>
            <w:r w:rsidR="008D565D">
              <w:rPr>
                <w:noProof/>
                <w:webHidden/>
              </w:rPr>
            </w:r>
            <w:r w:rsidR="008D565D">
              <w:rPr>
                <w:noProof/>
                <w:webHidden/>
              </w:rPr>
              <w:fldChar w:fldCharType="separate"/>
            </w:r>
            <w:r w:rsidR="008D565D">
              <w:rPr>
                <w:noProof/>
                <w:webHidden/>
              </w:rPr>
              <w:t>9</w:t>
            </w:r>
            <w:r w:rsidR="008D565D">
              <w:rPr>
                <w:noProof/>
                <w:webHidden/>
              </w:rPr>
              <w:fldChar w:fldCharType="end"/>
            </w:r>
          </w:hyperlink>
        </w:p>
        <w:p w:rsidR="008D565D" w:rsidRDefault="006D7A6A">
          <w:pPr>
            <w:pStyle w:val="TOC2"/>
            <w:tabs>
              <w:tab w:val="left" w:pos="880"/>
              <w:tab w:val="right" w:leader="dot" w:pos="9016"/>
            </w:tabs>
            <w:rPr>
              <w:rFonts w:asciiTheme="minorHAnsi" w:eastAsiaTheme="minorEastAsia" w:hAnsiTheme="minorHAnsi" w:cstheme="minorBidi"/>
              <w:noProof/>
              <w:sz w:val="22"/>
              <w:szCs w:val="22"/>
              <w:lang w:eastAsia="en-NZ" w:bidi="ar-SA"/>
            </w:rPr>
          </w:pPr>
          <w:hyperlink w:anchor="_Toc523670716" w:history="1">
            <w:r w:rsidR="008D565D" w:rsidRPr="00A750A1">
              <w:rPr>
                <w:rStyle w:val="Hyperlink"/>
                <w:noProof/>
              </w:rPr>
              <w:t>3.2.</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Heuristics</w:t>
            </w:r>
            <w:r w:rsidR="008D565D">
              <w:rPr>
                <w:noProof/>
                <w:webHidden/>
              </w:rPr>
              <w:tab/>
            </w:r>
            <w:r w:rsidR="008D565D">
              <w:rPr>
                <w:noProof/>
                <w:webHidden/>
              </w:rPr>
              <w:fldChar w:fldCharType="begin"/>
            </w:r>
            <w:r w:rsidR="008D565D">
              <w:rPr>
                <w:noProof/>
                <w:webHidden/>
              </w:rPr>
              <w:instrText xml:space="preserve"> PAGEREF _Toc523670716 \h </w:instrText>
            </w:r>
            <w:r w:rsidR="008D565D">
              <w:rPr>
                <w:noProof/>
                <w:webHidden/>
              </w:rPr>
            </w:r>
            <w:r w:rsidR="008D565D">
              <w:rPr>
                <w:noProof/>
                <w:webHidden/>
              </w:rPr>
              <w:fldChar w:fldCharType="separate"/>
            </w:r>
            <w:r w:rsidR="008D565D">
              <w:rPr>
                <w:noProof/>
                <w:webHidden/>
              </w:rPr>
              <w:t>9</w:t>
            </w:r>
            <w:r w:rsidR="008D565D">
              <w:rPr>
                <w:noProof/>
                <w:webHidden/>
              </w:rPr>
              <w:fldChar w:fldCharType="end"/>
            </w:r>
          </w:hyperlink>
        </w:p>
        <w:p w:rsidR="008D565D" w:rsidRDefault="006D7A6A">
          <w:pPr>
            <w:pStyle w:val="TOC2"/>
            <w:tabs>
              <w:tab w:val="left" w:pos="880"/>
              <w:tab w:val="right" w:leader="dot" w:pos="9016"/>
            </w:tabs>
            <w:rPr>
              <w:rFonts w:asciiTheme="minorHAnsi" w:eastAsiaTheme="minorEastAsia" w:hAnsiTheme="minorHAnsi" w:cstheme="minorBidi"/>
              <w:noProof/>
              <w:sz w:val="22"/>
              <w:szCs w:val="22"/>
              <w:lang w:eastAsia="en-NZ" w:bidi="ar-SA"/>
            </w:rPr>
          </w:pPr>
          <w:hyperlink w:anchor="_Toc523670717" w:history="1">
            <w:r w:rsidR="008D565D" w:rsidRPr="00A750A1">
              <w:rPr>
                <w:rStyle w:val="Hyperlink"/>
                <w:noProof/>
              </w:rPr>
              <w:t>3.3.</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Random Search</w:t>
            </w:r>
            <w:r w:rsidR="008D565D">
              <w:rPr>
                <w:noProof/>
                <w:webHidden/>
              </w:rPr>
              <w:tab/>
            </w:r>
            <w:r w:rsidR="008D565D">
              <w:rPr>
                <w:noProof/>
                <w:webHidden/>
              </w:rPr>
              <w:fldChar w:fldCharType="begin"/>
            </w:r>
            <w:r w:rsidR="008D565D">
              <w:rPr>
                <w:noProof/>
                <w:webHidden/>
              </w:rPr>
              <w:instrText xml:space="preserve"> PAGEREF _Toc523670717 \h </w:instrText>
            </w:r>
            <w:r w:rsidR="008D565D">
              <w:rPr>
                <w:noProof/>
                <w:webHidden/>
              </w:rPr>
            </w:r>
            <w:r w:rsidR="008D565D">
              <w:rPr>
                <w:noProof/>
                <w:webHidden/>
              </w:rPr>
              <w:fldChar w:fldCharType="separate"/>
            </w:r>
            <w:r w:rsidR="008D565D">
              <w:rPr>
                <w:noProof/>
                <w:webHidden/>
              </w:rPr>
              <w:t>9</w:t>
            </w:r>
            <w:r w:rsidR="008D565D">
              <w:rPr>
                <w:noProof/>
                <w:webHidden/>
              </w:rPr>
              <w:fldChar w:fldCharType="end"/>
            </w:r>
          </w:hyperlink>
        </w:p>
        <w:p w:rsidR="008D565D" w:rsidRDefault="006D7A6A">
          <w:pPr>
            <w:pStyle w:val="TOC2"/>
            <w:tabs>
              <w:tab w:val="left" w:pos="880"/>
              <w:tab w:val="right" w:leader="dot" w:pos="9016"/>
            </w:tabs>
            <w:rPr>
              <w:rFonts w:asciiTheme="minorHAnsi" w:eastAsiaTheme="minorEastAsia" w:hAnsiTheme="minorHAnsi" w:cstheme="minorBidi"/>
              <w:noProof/>
              <w:sz w:val="22"/>
              <w:szCs w:val="22"/>
              <w:lang w:eastAsia="en-NZ" w:bidi="ar-SA"/>
            </w:rPr>
          </w:pPr>
          <w:hyperlink w:anchor="_Toc523670718" w:history="1">
            <w:r w:rsidR="008D565D" w:rsidRPr="00A750A1">
              <w:rPr>
                <w:rStyle w:val="Hyperlink"/>
                <w:noProof/>
              </w:rPr>
              <w:t>3.4.</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Genetic Algorithms</w:t>
            </w:r>
            <w:r w:rsidR="008D565D">
              <w:rPr>
                <w:noProof/>
                <w:webHidden/>
              </w:rPr>
              <w:tab/>
            </w:r>
            <w:r w:rsidR="008D565D">
              <w:rPr>
                <w:noProof/>
                <w:webHidden/>
              </w:rPr>
              <w:fldChar w:fldCharType="begin"/>
            </w:r>
            <w:r w:rsidR="008D565D">
              <w:rPr>
                <w:noProof/>
                <w:webHidden/>
              </w:rPr>
              <w:instrText xml:space="preserve"> PAGEREF _Toc523670718 \h </w:instrText>
            </w:r>
            <w:r w:rsidR="008D565D">
              <w:rPr>
                <w:noProof/>
                <w:webHidden/>
              </w:rPr>
            </w:r>
            <w:r w:rsidR="008D565D">
              <w:rPr>
                <w:noProof/>
                <w:webHidden/>
              </w:rPr>
              <w:fldChar w:fldCharType="separate"/>
            </w:r>
            <w:r w:rsidR="008D565D">
              <w:rPr>
                <w:noProof/>
                <w:webHidden/>
              </w:rPr>
              <w:t>9</w:t>
            </w:r>
            <w:r w:rsidR="008D565D">
              <w:rPr>
                <w:noProof/>
                <w:webHidden/>
              </w:rPr>
              <w:fldChar w:fldCharType="end"/>
            </w:r>
          </w:hyperlink>
        </w:p>
        <w:p w:rsidR="008D565D" w:rsidRDefault="006D7A6A">
          <w:pPr>
            <w:pStyle w:val="TOC1"/>
            <w:tabs>
              <w:tab w:val="left" w:pos="480"/>
              <w:tab w:val="right" w:leader="dot" w:pos="9016"/>
            </w:tabs>
            <w:rPr>
              <w:rFonts w:asciiTheme="minorHAnsi" w:eastAsiaTheme="minorEastAsia" w:hAnsiTheme="minorHAnsi" w:cstheme="minorBidi"/>
              <w:noProof/>
              <w:sz w:val="22"/>
              <w:szCs w:val="22"/>
              <w:lang w:eastAsia="en-NZ" w:bidi="ar-SA"/>
            </w:rPr>
          </w:pPr>
          <w:hyperlink w:anchor="_Toc523670722" w:history="1">
            <w:r w:rsidR="008D565D" w:rsidRPr="00A750A1">
              <w:rPr>
                <w:rStyle w:val="Hyperlink"/>
                <w:noProof/>
              </w:rPr>
              <w:t>4.</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Implementation</w:t>
            </w:r>
            <w:r w:rsidR="008D565D">
              <w:rPr>
                <w:noProof/>
                <w:webHidden/>
              </w:rPr>
              <w:tab/>
            </w:r>
            <w:r w:rsidR="008D565D">
              <w:rPr>
                <w:noProof/>
                <w:webHidden/>
              </w:rPr>
              <w:fldChar w:fldCharType="begin"/>
            </w:r>
            <w:r w:rsidR="008D565D">
              <w:rPr>
                <w:noProof/>
                <w:webHidden/>
              </w:rPr>
              <w:instrText xml:space="preserve"> PAGEREF _Toc523670722 \h </w:instrText>
            </w:r>
            <w:r w:rsidR="008D565D">
              <w:rPr>
                <w:noProof/>
                <w:webHidden/>
              </w:rPr>
            </w:r>
            <w:r w:rsidR="008D565D">
              <w:rPr>
                <w:noProof/>
                <w:webHidden/>
              </w:rPr>
              <w:fldChar w:fldCharType="separate"/>
            </w:r>
            <w:r w:rsidR="008D565D">
              <w:rPr>
                <w:noProof/>
                <w:webHidden/>
              </w:rPr>
              <w:t>9</w:t>
            </w:r>
            <w:r w:rsidR="008D565D">
              <w:rPr>
                <w:noProof/>
                <w:webHidden/>
              </w:rPr>
              <w:fldChar w:fldCharType="end"/>
            </w:r>
          </w:hyperlink>
        </w:p>
        <w:p w:rsidR="008D565D" w:rsidRDefault="006D7A6A">
          <w:pPr>
            <w:pStyle w:val="TOC1"/>
            <w:tabs>
              <w:tab w:val="left" w:pos="480"/>
              <w:tab w:val="right" w:leader="dot" w:pos="9016"/>
            </w:tabs>
            <w:rPr>
              <w:rFonts w:asciiTheme="minorHAnsi" w:eastAsiaTheme="minorEastAsia" w:hAnsiTheme="minorHAnsi" w:cstheme="minorBidi"/>
              <w:noProof/>
              <w:sz w:val="22"/>
              <w:szCs w:val="22"/>
              <w:lang w:eastAsia="en-NZ" w:bidi="ar-SA"/>
            </w:rPr>
          </w:pPr>
          <w:hyperlink w:anchor="_Toc523670723" w:history="1">
            <w:r w:rsidR="008D565D" w:rsidRPr="00A750A1">
              <w:rPr>
                <w:rStyle w:val="Hyperlink"/>
                <w:noProof/>
              </w:rPr>
              <w:t>5.</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Evaluation</w:t>
            </w:r>
            <w:r w:rsidR="008D565D">
              <w:rPr>
                <w:noProof/>
                <w:webHidden/>
              </w:rPr>
              <w:tab/>
            </w:r>
            <w:r w:rsidR="008D565D">
              <w:rPr>
                <w:noProof/>
                <w:webHidden/>
              </w:rPr>
              <w:fldChar w:fldCharType="begin"/>
            </w:r>
            <w:r w:rsidR="008D565D">
              <w:rPr>
                <w:noProof/>
                <w:webHidden/>
              </w:rPr>
              <w:instrText xml:space="preserve"> PAGEREF _Toc523670723 \h </w:instrText>
            </w:r>
            <w:r w:rsidR="008D565D">
              <w:rPr>
                <w:noProof/>
                <w:webHidden/>
              </w:rPr>
            </w:r>
            <w:r w:rsidR="008D565D">
              <w:rPr>
                <w:noProof/>
                <w:webHidden/>
              </w:rPr>
              <w:fldChar w:fldCharType="separate"/>
            </w:r>
            <w:r w:rsidR="008D565D">
              <w:rPr>
                <w:noProof/>
                <w:webHidden/>
              </w:rPr>
              <w:t>9</w:t>
            </w:r>
            <w:r w:rsidR="008D565D">
              <w:rPr>
                <w:noProof/>
                <w:webHidden/>
              </w:rPr>
              <w:fldChar w:fldCharType="end"/>
            </w:r>
          </w:hyperlink>
        </w:p>
        <w:p w:rsidR="008D565D" w:rsidRDefault="006D7A6A">
          <w:pPr>
            <w:pStyle w:val="TOC1"/>
            <w:tabs>
              <w:tab w:val="left" w:pos="480"/>
              <w:tab w:val="right" w:leader="dot" w:pos="9016"/>
            </w:tabs>
            <w:rPr>
              <w:rFonts w:asciiTheme="minorHAnsi" w:eastAsiaTheme="minorEastAsia" w:hAnsiTheme="minorHAnsi" w:cstheme="minorBidi"/>
              <w:noProof/>
              <w:sz w:val="22"/>
              <w:szCs w:val="22"/>
              <w:lang w:eastAsia="en-NZ" w:bidi="ar-SA"/>
            </w:rPr>
          </w:pPr>
          <w:hyperlink w:anchor="_Toc523670724" w:history="1">
            <w:r w:rsidR="008D565D" w:rsidRPr="00A750A1">
              <w:rPr>
                <w:rStyle w:val="Hyperlink"/>
                <w:noProof/>
              </w:rPr>
              <w:t>6.</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Conclusion</w:t>
            </w:r>
            <w:r w:rsidR="008D565D">
              <w:rPr>
                <w:noProof/>
                <w:webHidden/>
              </w:rPr>
              <w:tab/>
            </w:r>
            <w:r w:rsidR="008D565D">
              <w:rPr>
                <w:noProof/>
                <w:webHidden/>
              </w:rPr>
              <w:fldChar w:fldCharType="begin"/>
            </w:r>
            <w:r w:rsidR="008D565D">
              <w:rPr>
                <w:noProof/>
                <w:webHidden/>
              </w:rPr>
              <w:instrText xml:space="preserve"> PAGEREF _Toc523670724 \h </w:instrText>
            </w:r>
            <w:r w:rsidR="008D565D">
              <w:rPr>
                <w:noProof/>
                <w:webHidden/>
              </w:rPr>
            </w:r>
            <w:r w:rsidR="008D565D">
              <w:rPr>
                <w:noProof/>
                <w:webHidden/>
              </w:rPr>
              <w:fldChar w:fldCharType="separate"/>
            </w:r>
            <w:r w:rsidR="008D565D">
              <w:rPr>
                <w:noProof/>
                <w:webHidden/>
              </w:rPr>
              <w:t>10</w:t>
            </w:r>
            <w:r w:rsidR="008D565D">
              <w:rPr>
                <w:noProof/>
                <w:webHidden/>
              </w:rPr>
              <w:fldChar w:fldCharType="end"/>
            </w:r>
          </w:hyperlink>
        </w:p>
        <w:p w:rsidR="008D565D" w:rsidRDefault="006D7A6A">
          <w:pPr>
            <w:pStyle w:val="TOC1"/>
            <w:tabs>
              <w:tab w:val="left" w:pos="480"/>
              <w:tab w:val="right" w:leader="dot" w:pos="9016"/>
            </w:tabs>
            <w:rPr>
              <w:rFonts w:asciiTheme="minorHAnsi" w:eastAsiaTheme="minorEastAsia" w:hAnsiTheme="minorHAnsi" w:cstheme="minorBidi"/>
              <w:noProof/>
              <w:sz w:val="22"/>
              <w:szCs w:val="22"/>
              <w:lang w:eastAsia="en-NZ" w:bidi="ar-SA"/>
            </w:rPr>
          </w:pPr>
          <w:hyperlink w:anchor="_Toc523670725" w:history="1">
            <w:r w:rsidR="008D565D" w:rsidRPr="00A750A1">
              <w:rPr>
                <w:rStyle w:val="Hyperlink"/>
                <w:rFonts w:ascii="Linux Biolinum" w:hAnsi="Linux Biolinum"/>
                <w:noProof/>
              </w:rPr>
              <w:t>7.</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References</w:t>
            </w:r>
            <w:r w:rsidR="008D565D">
              <w:rPr>
                <w:noProof/>
                <w:webHidden/>
              </w:rPr>
              <w:tab/>
            </w:r>
            <w:r w:rsidR="008D565D">
              <w:rPr>
                <w:noProof/>
                <w:webHidden/>
              </w:rPr>
              <w:fldChar w:fldCharType="begin"/>
            </w:r>
            <w:r w:rsidR="008D565D">
              <w:rPr>
                <w:noProof/>
                <w:webHidden/>
              </w:rPr>
              <w:instrText xml:space="preserve"> PAGEREF _Toc523670725 \h </w:instrText>
            </w:r>
            <w:r w:rsidR="008D565D">
              <w:rPr>
                <w:noProof/>
                <w:webHidden/>
              </w:rPr>
            </w:r>
            <w:r w:rsidR="008D565D">
              <w:rPr>
                <w:noProof/>
                <w:webHidden/>
              </w:rPr>
              <w:fldChar w:fldCharType="separate"/>
            </w:r>
            <w:r w:rsidR="008D565D">
              <w:rPr>
                <w:noProof/>
                <w:webHidden/>
              </w:rPr>
              <w:t>11</w:t>
            </w:r>
            <w:r w:rsidR="008D565D">
              <w:rPr>
                <w:noProof/>
                <w:webHidden/>
              </w:rPr>
              <w:fldChar w:fldCharType="end"/>
            </w:r>
          </w:hyperlink>
        </w:p>
        <w:p w:rsidR="008D565D" w:rsidRDefault="006D7A6A">
          <w:pPr>
            <w:pStyle w:val="TOC1"/>
            <w:tabs>
              <w:tab w:val="left" w:pos="480"/>
              <w:tab w:val="right" w:leader="dot" w:pos="9016"/>
            </w:tabs>
            <w:rPr>
              <w:rFonts w:asciiTheme="minorHAnsi" w:eastAsiaTheme="minorEastAsia" w:hAnsiTheme="minorHAnsi" w:cstheme="minorBidi"/>
              <w:noProof/>
              <w:sz w:val="22"/>
              <w:szCs w:val="22"/>
              <w:lang w:eastAsia="en-NZ" w:bidi="ar-SA"/>
            </w:rPr>
          </w:pPr>
          <w:hyperlink w:anchor="_Toc523670726" w:history="1">
            <w:r w:rsidR="008D565D" w:rsidRPr="00A750A1">
              <w:rPr>
                <w:rStyle w:val="Hyperlink"/>
                <w:rFonts w:ascii="Linux Biolinum" w:hAnsi="Linux Biolinum"/>
                <w:noProof/>
              </w:rPr>
              <w:t>8.</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Appendices</w:t>
            </w:r>
            <w:r w:rsidR="008D565D">
              <w:rPr>
                <w:noProof/>
                <w:webHidden/>
              </w:rPr>
              <w:tab/>
            </w:r>
            <w:r w:rsidR="008D565D">
              <w:rPr>
                <w:noProof/>
                <w:webHidden/>
              </w:rPr>
              <w:fldChar w:fldCharType="begin"/>
            </w:r>
            <w:r w:rsidR="008D565D">
              <w:rPr>
                <w:noProof/>
                <w:webHidden/>
              </w:rPr>
              <w:instrText xml:space="preserve"> PAGEREF _Toc523670726 \h </w:instrText>
            </w:r>
            <w:r w:rsidR="008D565D">
              <w:rPr>
                <w:noProof/>
                <w:webHidden/>
              </w:rPr>
            </w:r>
            <w:r w:rsidR="008D565D">
              <w:rPr>
                <w:noProof/>
                <w:webHidden/>
              </w:rPr>
              <w:fldChar w:fldCharType="separate"/>
            </w:r>
            <w:r w:rsidR="008D565D">
              <w:rPr>
                <w:noProof/>
                <w:webHidden/>
              </w:rPr>
              <w:t>12</w:t>
            </w:r>
            <w:r w:rsidR="008D565D">
              <w:rPr>
                <w:noProof/>
                <w:webHidden/>
              </w:rPr>
              <w:fldChar w:fldCharType="end"/>
            </w:r>
          </w:hyperlink>
        </w:p>
        <w:p w:rsidR="008D565D" w:rsidRDefault="006D7A6A">
          <w:pPr>
            <w:pStyle w:val="TOC1"/>
            <w:tabs>
              <w:tab w:val="left" w:pos="480"/>
              <w:tab w:val="right" w:leader="dot" w:pos="9016"/>
            </w:tabs>
            <w:rPr>
              <w:rFonts w:asciiTheme="minorHAnsi" w:eastAsiaTheme="minorEastAsia" w:hAnsiTheme="minorHAnsi" w:cstheme="minorBidi"/>
              <w:noProof/>
              <w:sz w:val="22"/>
              <w:szCs w:val="22"/>
              <w:lang w:eastAsia="en-NZ" w:bidi="ar-SA"/>
            </w:rPr>
          </w:pPr>
          <w:hyperlink w:anchor="_Toc523670727" w:history="1">
            <w:r w:rsidR="008D565D" w:rsidRPr="00A750A1">
              <w:rPr>
                <w:rStyle w:val="Hyperlink"/>
                <w:noProof/>
              </w:rPr>
              <w:t>A.</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Project Proposal</w:t>
            </w:r>
            <w:r w:rsidR="008D565D">
              <w:rPr>
                <w:noProof/>
                <w:webHidden/>
              </w:rPr>
              <w:tab/>
            </w:r>
            <w:r w:rsidR="008D565D">
              <w:rPr>
                <w:noProof/>
                <w:webHidden/>
              </w:rPr>
              <w:fldChar w:fldCharType="begin"/>
            </w:r>
            <w:r w:rsidR="008D565D">
              <w:rPr>
                <w:noProof/>
                <w:webHidden/>
              </w:rPr>
              <w:instrText xml:space="preserve"> PAGEREF _Toc523670727 \h </w:instrText>
            </w:r>
            <w:r w:rsidR="008D565D">
              <w:rPr>
                <w:noProof/>
                <w:webHidden/>
              </w:rPr>
            </w:r>
            <w:r w:rsidR="008D565D">
              <w:rPr>
                <w:noProof/>
                <w:webHidden/>
              </w:rPr>
              <w:fldChar w:fldCharType="separate"/>
            </w:r>
            <w:r w:rsidR="008D565D">
              <w:rPr>
                <w:noProof/>
                <w:webHidden/>
              </w:rPr>
              <w:t>13</w:t>
            </w:r>
            <w:r w:rsidR="008D565D">
              <w:rPr>
                <w:noProof/>
                <w:webHidden/>
              </w:rPr>
              <w:fldChar w:fldCharType="end"/>
            </w:r>
          </w:hyperlink>
        </w:p>
        <w:p w:rsidR="008D565D" w:rsidRDefault="006D7A6A">
          <w:pPr>
            <w:pStyle w:val="TOC1"/>
            <w:tabs>
              <w:tab w:val="left" w:pos="480"/>
              <w:tab w:val="right" w:leader="dot" w:pos="9016"/>
            </w:tabs>
            <w:rPr>
              <w:rFonts w:asciiTheme="minorHAnsi" w:eastAsiaTheme="minorEastAsia" w:hAnsiTheme="minorHAnsi" w:cstheme="minorBidi"/>
              <w:noProof/>
              <w:sz w:val="22"/>
              <w:szCs w:val="22"/>
              <w:lang w:eastAsia="en-NZ" w:bidi="ar-SA"/>
            </w:rPr>
          </w:pPr>
          <w:hyperlink w:anchor="_Toc523670728" w:history="1">
            <w:r w:rsidR="008D565D" w:rsidRPr="00A750A1">
              <w:rPr>
                <w:rStyle w:val="Hyperlink"/>
                <w:noProof/>
              </w:rPr>
              <w:t>B.</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Interim Report</w:t>
            </w:r>
            <w:r w:rsidR="008D565D">
              <w:rPr>
                <w:noProof/>
                <w:webHidden/>
              </w:rPr>
              <w:tab/>
            </w:r>
            <w:r w:rsidR="008D565D">
              <w:rPr>
                <w:noProof/>
                <w:webHidden/>
              </w:rPr>
              <w:fldChar w:fldCharType="begin"/>
            </w:r>
            <w:r w:rsidR="008D565D">
              <w:rPr>
                <w:noProof/>
                <w:webHidden/>
              </w:rPr>
              <w:instrText xml:space="preserve"> PAGEREF _Toc523670728 \h </w:instrText>
            </w:r>
            <w:r w:rsidR="008D565D">
              <w:rPr>
                <w:noProof/>
                <w:webHidden/>
              </w:rPr>
            </w:r>
            <w:r w:rsidR="008D565D">
              <w:rPr>
                <w:noProof/>
                <w:webHidden/>
              </w:rPr>
              <w:fldChar w:fldCharType="separate"/>
            </w:r>
            <w:r w:rsidR="008D565D">
              <w:rPr>
                <w:noProof/>
                <w:webHidden/>
              </w:rPr>
              <w:t>14</w:t>
            </w:r>
            <w:r w:rsidR="008D565D">
              <w:rPr>
                <w:noProof/>
                <w:webHidden/>
              </w:rPr>
              <w:fldChar w:fldCharType="end"/>
            </w:r>
          </w:hyperlink>
        </w:p>
        <w:p w:rsidR="008D565D" w:rsidRDefault="006D7A6A">
          <w:pPr>
            <w:pStyle w:val="TOC1"/>
            <w:tabs>
              <w:tab w:val="left" w:pos="480"/>
              <w:tab w:val="right" w:leader="dot" w:pos="9016"/>
            </w:tabs>
            <w:rPr>
              <w:rFonts w:asciiTheme="minorHAnsi" w:eastAsiaTheme="minorEastAsia" w:hAnsiTheme="minorHAnsi" w:cstheme="minorBidi"/>
              <w:noProof/>
              <w:sz w:val="22"/>
              <w:szCs w:val="22"/>
              <w:lang w:eastAsia="en-NZ" w:bidi="ar-SA"/>
            </w:rPr>
          </w:pPr>
          <w:hyperlink w:anchor="_Toc523670731" w:history="1">
            <w:r w:rsidR="008D565D" w:rsidRPr="00A750A1">
              <w:rPr>
                <w:rStyle w:val="Hyperlink"/>
                <w:noProof/>
              </w:rPr>
              <w:t>C.</w:t>
            </w:r>
            <w:r w:rsidR="008D565D">
              <w:rPr>
                <w:rFonts w:asciiTheme="minorHAnsi" w:eastAsiaTheme="minorEastAsia" w:hAnsiTheme="minorHAnsi" w:cstheme="minorBidi"/>
                <w:noProof/>
                <w:sz w:val="22"/>
                <w:szCs w:val="22"/>
                <w:lang w:eastAsia="en-NZ" w:bidi="ar-SA"/>
              </w:rPr>
              <w:tab/>
            </w:r>
            <w:r w:rsidR="008D565D" w:rsidRPr="00A750A1">
              <w:rPr>
                <w:rStyle w:val="Hyperlink"/>
                <w:noProof/>
              </w:rPr>
              <w:t>Project Source Code</w:t>
            </w:r>
            <w:r w:rsidR="008D565D">
              <w:rPr>
                <w:noProof/>
                <w:webHidden/>
              </w:rPr>
              <w:tab/>
            </w:r>
            <w:r w:rsidR="008D565D">
              <w:rPr>
                <w:noProof/>
                <w:webHidden/>
              </w:rPr>
              <w:fldChar w:fldCharType="begin"/>
            </w:r>
            <w:r w:rsidR="008D565D">
              <w:rPr>
                <w:noProof/>
                <w:webHidden/>
              </w:rPr>
              <w:instrText xml:space="preserve"> PAGEREF _Toc523670731 \h </w:instrText>
            </w:r>
            <w:r w:rsidR="008D565D">
              <w:rPr>
                <w:noProof/>
                <w:webHidden/>
              </w:rPr>
            </w:r>
            <w:r w:rsidR="008D565D">
              <w:rPr>
                <w:noProof/>
                <w:webHidden/>
              </w:rPr>
              <w:fldChar w:fldCharType="separate"/>
            </w:r>
            <w:r w:rsidR="008D565D">
              <w:rPr>
                <w:noProof/>
                <w:webHidden/>
              </w:rPr>
              <w:t>15</w:t>
            </w:r>
            <w:r w:rsidR="008D565D">
              <w:rPr>
                <w:noProof/>
                <w:webHidden/>
              </w:rPr>
              <w:fldChar w:fldCharType="end"/>
            </w:r>
          </w:hyperlink>
        </w:p>
        <w:p w:rsidR="00A82691" w:rsidRDefault="00A82691" w:rsidP="00A82691">
          <w:r>
            <w:rPr>
              <w:b/>
              <w:bCs/>
              <w:noProof/>
            </w:rPr>
            <w:lastRenderedPageBreak/>
            <w:fldChar w:fldCharType="end"/>
          </w:r>
        </w:p>
      </w:sdtContent>
    </w:sdt>
    <w:p w:rsidR="00A82691" w:rsidRDefault="00A82691" w:rsidP="00A82691">
      <w:r>
        <w:br w:type="page"/>
      </w:r>
    </w:p>
    <w:p w:rsidR="00A82691" w:rsidRDefault="00A82691" w:rsidP="00A82691">
      <w:pPr>
        <w:pStyle w:val="Heading1"/>
        <w:numPr>
          <w:ilvl w:val="0"/>
          <w:numId w:val="1"/>
        </w:numPr>
      </w:pPr>
      <w:bookmarkStart w:id="0" w:name="_Toc523670664"/>
      <w:r>
        <w:lastRenderedPageBreak/>
        <w:t>Introduction</w:t>
      </w:r>
      <w:bookmarkEnd w:id="0"/>
    </w:p>
    <w:p w:rsidR="00A82691" w:rsidRDefault="00A82691" w:rsidP="00A82691">
      <w:pPr>
        <w:pStyle w:val="Heading2"/>
        <w:numPr>
          <w:ilvl w:val="1"/>
          <w:numId w:val="1"/>
        </w:numPr>
      </w:pPr>
      <w:bookmarkStart w:id="1" w:name="_Toc523670665"/>
      <w:r>
        <w:t>SHA-2 (Define terms)</w:t>
      </w:r>
      <w:bookmarkEnd w:id="1"/>
    </w:p>
    <w:p w:rsidR="00A82691" w:rsidRDefault="00A82691" w:rsidP="00A82691">
      <w:r>
        <w:t>Standardized under FIPS180-2 (currently FIPS180-4) by the NSA. Class of cryptographic hash functions superseding SHA-1. Used in a variety of applications such as digital signatures, proof of work, file integrity, and password storage.</w:t>
      </w:r>
    </w:p>
    <w:p w:rsidR="00A82691" w:rsidRPr="00016D2D" w:rsidRDefault="00A82691" w:rsidP="00A82691"/>
    <w:p w:rsidR="00A82691" w:rsidRDefault="00A82691" w:rsidP="00A82691">
      <w:pPr>
        <w:pStyle w:val="Heading2"/>
        <w:numPr>
          <w:ilvl w:val="1"/>
          <w:numId w:val="1"/>
        </w:numPr>
      </w:pPr>
      <w:bookmarkStart w:id="2" w:name="_Toc523670666"/>
      <w:r>
        <w:t>Motivation (Why is cryptanalysis important)</w:t>
      </w:r>
      <w:bookmarkEnd w:id="2"/>
    </w:p>
    <w:p w:rsidR="00A82691" w:rsidRDefault="00A82691" w:rsidP="00A82691">
      <w:r>
        <w:t xml:space="preserve">Many hash functions have come before SHA-2; many have been broken (MD5, RIPEMD, SHA-0, SHA-1). Hash functions are security-critical, we need assurance that a malicious actor cannot subvert them in a tractable amount of time / with </w:t>
      </w:r>
      <w:proofErr w:type="gramStart"/>
      <w:r>
        <w:t>a  reasonable</w:t>
      </w:r>
      <w:proofErr w:type="gramEnd"/>
      <w:r>
        <w:t xml:space="preserve"> amount of computational power.</w:t>
      </w:r>
    </w:p>
    <w:p w:rsidR="00A82691" w:rsidRPr="00587BB4" w:rsidRDefault="00A82691" w:rsidP="00A82691"/>
    <w:p w:rsidR="00A82691" w:rsidRDefault="00A82691" w:rsidP="00A82691">
      <w:pPr>
        <w:pStyle w:val="Heading2"/>
        <w:numPr>
          <w:ilvl w:val="1"/>
          <w:numId w:val="1"/>
        </w:numPr>
      </w:pPr>
      <w:bookmarkStart w:id="3" w:name="_Toc523670667"/>
      <w:r>
        <w:t>Aim (Project statement)</w:t>
      </w:r>
      <w:bookmarkEnd w:id="3"/>
    </w:p>
    <w:p w:rsidR="00A82691" w:rsidRDefault="00A82691" w:rsidP="00A82691">
      <w:r>
        <w:t>Look at the existing framework that is differential cryptanalysis, determine problems or gaps of knowledge in the public sphere of research, and attempt to find solutions</w:t>
      </w:r>
    </w:p>
    <w:p w:rsidR="00A82691" w:rsidRPr="00016D2D" w:rsidRDefault="00A82691" w:rsidP="00A82691"/>
    <w:p w:rsidR="00A82691" w:rsidRDefault="00A82691" w:rsidP="00A82691">
      <w:pPr>
        <w:pStyle w:val="Heading2"/>
        <w:numPr>
          <w:ilvl w:val="1"/>
          <w:numId w:val="1"/>
        </w:numPr>
      </w:pPr>
      <w:bookmarkStart w:id="4" w:name="_Toc523670668"/>
      <w:r>
        <w:t>Importance (Literature Review)</w:t>
      </w:r>
      <w:bookmarkEnd w:id="4"/>
    </w:p>
    <w:p w:rsidR="00A82691" w:rsidRDefault="00A82691" w:rsidP="00A82691">
      <w:r>
        <w:t xml:space="preserve">Lack of public information on differential cryptanalysis of hash functions; most data is masters/PhD reports, or conference proceedings. Prior is indigestible in terms of content and sparse in terms of availability, latter does not have enough data and is not thorough in explanations. Difficult for new people to enter the field due to lack of knowledge. </w:t>
      </w:r>
    </w:p>
    <w:p w:rsidR="00A82691" w:rsidRDefault="00A82691" w:rsidP="00A82691"/>
    <w:p w:rsidR="00A82691" w:rsidRPr="00016D2D" w:rsidRDefault="00A82691" w:rsidP="00A82691">
      <w:pPr>
        <w:pStyle w:val="ListParagraph"/>
        <w:keepNext/>
        <w:keepLines/>
        <w:numPr>
          <w:ilvl w:val="0"/>
          <w:numId w:val="5"/>
        </w:numPr>
        <w:spacing w:before="40"/>
        <w:contextualSpacing w:val="0"/>
        <w:outlineLvl w:val="1"/>
        <w:rPr>
          <w:rFonts w:asciiTheme="majorHAnsi" w:eastAsiaTheme="majorEastAsia" w:hAnsiTheme="majorHAnsi"/>
          <w:vanish/>
          <w:color w:val="2F5496" w:themeColor="accent1" w:themeShade="BF"/>
          <w:sz w:val="26"/>
          <w:szCs w:val="23"/>
        </w:rPr>
      </w:pPr>
      <w:bookmarkStart w:id="5" w:name="_Toc523612712"/>
      <w:bookmarkStart w:id="6" w:name="_Toc523614607"/>
      <w:bookmarkStart w:id="7" w:name="_Toc523663484"/>
      <w:bookmarkStart w:id="8" w:name="_Toc523670669"/>
      <w:bookmarkEnd w:id="5"/>
      <w:bookmarkEnd w:id="6"/>
      <w:bookmarkEnd w:id="7"/>
      <w:bookmarkEnd w:id="8"/>
    </w:p>
    <w:p w:rsidR="00A82691" w:rsidRPr="00016D2D" w:rsidRDefault="00A82691" w:rsidP="00A82691">
      <w:pPr>
        <w:pStyle w:val="ListParagraph"/>
        <w:keepNext/>
        <w:keepLines/>
        <w:numPr>
          <w:ilvl w:val="1"/>
          <w:numId w:val="5"/>
        </w:numPr>
        <w:spacing w:before="40"/>
        <w:contextualSpacing w:val="0"/>
        <w:outlineLvl w:val="1"/>
        <w:rPr>
          <w:rFonts w:asciiTheme="majorHAnsi" w:eastAsiaTheme="majorEastAsia" w:hAnsiTheme="majorHAnsi"/>
          <w:vanish/>
          <w:color w:val="2F5496" w:themeColor="accent1" w:themeShade="BF"/>
          <w:sz w:val="26"/>
          <w:szCs w:val="23"/>
        </w:rPr>
      </w:pPr>
      <w:bookmarkStart w:id="9" w:name="_Toc523612713"/>
      <w:bookmarkStart w:id="10" w:name="_Toc523614608"/>
      <w:bookmarkStart w:id="11" w:name="_Toc523663485"/>
      <w:bookmarkStart w:id="12" w:name="_Toc523670670"/>
      <w:bookmarkEnd w:id="9"/>
      <w:bookmarkEnd w:id="10"/>
      <w:bookmarkEnd w:id="11"/>
      <w:bookmarkEnd w:id="12"/>
    </w:p>
    <w:p w:rsidR="00A82691" w:rsidRPr="00016D2D" w:rsidRDefault="00A82691" w:rsidP="00A82691">
      <w:pPr>
        <w:pStyle w:val="ListParagraph"/>
        <w:keepNext/>
        <w:keepLines/>
        <w:numPr>
          <w:ilvl w:val="1"/>
          <w:numId w:val="5"/>
        </w:numPr>
        <w:spacing w:before="40"/>
        <w:contextualSpacing w:val="0"/>
        <w:outlineLvl w:val="1"/>
        <w:rPr>
          <w:rFonts w:asciiTheme="majorHAnsi" w:eastAsiaTheme="majorEastAsia" w:hAnsiTheme="majorHAnsi"/>
          <w:vanish/>
          <w:color w:val="2F5496" w:themeColor="accent1" w:themeShade="BF"/>
          <w:sz w:val="26"/>
          <w:szCs w:val="23"/>
        </w:rPr>
      </w:pPr>
      <w:bookmarkStart w:id="13" w:name="_Toc523612714"/>
      <w:bookmarkStart w:id="14" w:name="_Toc523614609"/>
      <w:bookmarkStart w:id="15" w:name="_Toc523663486"/>
      <w:bookmarkStart w:id="16" w:name="_Toc523670671"/>
      <w:bookmarkEnd w:id="13"/>
      <w:bookmarkEnd w:id="14"/>
      <w:bookmarkEnd w:id="15"/>
      <w:bookmarkEnd w:id="16"/>
    </w:p>
    <w:p w:rsidR="00A82691" w:rsidRPr="00016D2D" w:rsidRDefault="00A82691" w:rsidP="00A82691">
      <w:pPr>
        <w:pStyle w:val="ListParagraph"/>
        <w:keepNext/>
        <w:keepLines/>
        <w:numPr>
          <w:ilvl w:val="1"/>
          <w:numId w:val="5"/>
        </w:numPr>
        <w:spacing w:before="40"/>
        <w:contextualSpacing w:val="0"/>
        <w:outlineLvl w:val="1"/>
        <w:rPr>
          <w:rFonts w:asciiTheme="majorHAnsi" w:eastAsiaTheme="majorEastAsia" w:hAnsiTheme="majorHAnsi"/>
          <w:vanish/>
          <w:color w:val="2F5496" w:themeColor="accent1" w:themeShade="BF"/>
          <w:sz w:val="26"/>
          <w:szCs w:val="23"/>
        </w:rPr>
      </w:pPr>
      <w:bookmarkStart w:id="17" w:name="_Toc523612715"/>
      <w:bookmarkStart w:id="18" w:name="_Toc523614610"/>
      <w:bookmarkStart w:id="19" w:name="_Toc523663487"/>
      <w:bookmarkStart w:id="20" w:name="_Toc523670672"/>
      <w:bookmarkEnd w:id="17"/>
      <w:bookmarkEnd w:id="18"/>
      <w:bookmarkEnd w:id="19"/>
      <w:bookmarkEnd w:id="20"/>
    </w:p>
    <w:p w:rsidR="00A82691" w:rsidRPr="00016D2D" w:rsidRDefault="00A82691" w:rsidP="00A82691">
      <w:pPr>
        <w:pStyle w:val="ListParagraph"/>
        <w:keepNext/>
        <w:keepLines/>
        <w:numPr>
          <w:ilvl w:val="1"/>
          <w:numId w:val="5"/>
        </w:numPr>
        <w:spacing w:before="40"/>
        <w:contextualSpacing w:val="0"/>
        <w:outlineLvl w:val="1"/>
        <w:rPr>
          <w:rFonts w:asciiTheme="majorHAnsi" w:eastAsiaTheme="majorEastAsia" w:hAnsiTheme="majorHAnsi"/>
          <w:vanish/>
          <w:color w:val="2F5496" w:themeColor="accent1" w:themeShade="BF"/>
          <w:sz w:val="26"/>
          <w:szCs w:val="23"/>
        </w:rPr>
      </w:pPr>
      <w:bookmarkStart w:id="21" w:name="_Toc523612716"/>
      <w:bookmarkStart w:id="22" w:name="_Toc523614611"/>
      <w:bookmarkStart w:id="23" w:name="_Toc523663488"/>
      <w:bookmarkStart w:id="24" w:name="_Toc523670673"/>
      <w:bookmarkEnd w:id="21"/>
      <w:bookmarkEnd w:id="22"/>
      <w:bookmarkEnd w:id="23"/>
      <w:bookmarkEnd w:id="24"/>
    </w:p>
    <w:p w:rsidR="00A82691" w:rsidRDefault="00A82691" w:rsidP="00A82691">
      <w:pPr>
        <w:pStyle w:val="Heading2"/>
        <w:numPr>
          <w:ilvl w:val="1"/>
          <w:numId w:val="5"/>
        </w:numPr>
      </w:pPr>
      <w:bookmarkStart w:id="25" w:name="_Toc523670674"/>
      <w:r>
        <w:t>Overview (Description of remaining content in report)</w:t>
      </w:r>
      <w:bookmarkEnd w:id="25"/>
    </w:p>
    <w:p w:rsidR="00A82691" w:rsidRPr="00CB1B82" w:rsidRDefault="00A82691" w:rsidP="00A82691">
      <w:r>
        <w:t xml:space="preserve">Researched a whole host of current attacks on SHA-2 as well as past hash functions. Determined that differential cryptanalysis was promising, attempted to learn more about it. Fell flat when it came to </w:t>
      </w:r>
      <w:proofErr w:type="gramStart"/>
      <w:r>
        <w:t>finding</w:t>
      </w:r>
      <w:proofErr w:type="gramEnd"/>
      <w:r>
        <w:t xml:space="preserve"> any good material for it, especially delta-0. Working with SHA-2 is too extreme and difficult to manage; we create our own reduced SHA-2 variant which is both quicker to work with, and easier to understand. Attempt to use computational methods to find delta-0 for reduced variant with reasonable success. Hypothesis holds, but difficult to compare our actual fitness function to a “true” fitness due to tractability. Technique appears promising.</w:t>
      </w:r>
    </w:p>
    <w:p w:rsidR="00A82691" w:rsidRDefault="00A82691" w:rsidP="00A82691">
      <w:pPr>
        <w:pStyle w:val="Heading1"/>
        <w:numPr>
          <w:ilvl w:val="0"/>
          <w:numId w:val="1"/>
        </w:numPr>
      </w:pPr>
      <w:bookmarkStart w:id="26" w:name="_Toc523670675"/>
      <w:r>
        <w:t>Background</w:t>
      </w:r>
      <w:bookmarkEnd w:id="26"/>
    </w:p>
    <w:p w:rsidR="00A82691" w:rsidRPr="00332B41" w:rsidRDefault="00A82691" w:rsidP="00A82691">
      <w:pPr>
        <w:pStyle w:val="ListParagraph"/>
        <w:keepNext/>
        <w:keepLines/>
        <w:numPr>
          <w:ilvl w:val="0"/>
          <w:numId w:val="5"/>
        </w:numPr>
        <w:spacing w:before="40"/>
        <w:contextualSpacing w:val="0"/>
        <w:outlineLvl w:val="1"/>
        <w:rPr>
          <w:rFonts w:asciiTheme="majorHAnsi" w:eastAsiaTheme="majorEastAsia" w:hAnsiTheme="majorHAnsi"/>
          <w:vanish/>
          <w:color w:val="2F5496" w:themeColor="accent1" w:themeShade="BF"/>
          <w:sz w:val="26"/>
          <w:szCs w:val="23"/>
        </w:rPr>
      </w:pPr>
      <w:bookmarkStart w:id="27" w:name="_Toc523614614"/>
      <w:bookmarkStart w:id="28" w:name="_Toc523663491"/>
      <w:bookmarkStart w:id="29" w:name="_Toc523670676"/>
      <w:bookmarkEnd w:id="27"/>
      <w:bookmarkEnd w:id="28"/>
      <w:bookmarkEnd w:id="29"/>
    </w:p>
    <w:p w:rsidR="00A82691" w:rsidRDefault="00A82691" w:rsidP="00A82691">
      <w:pPr>
        <w:pStyle w:val="Heading2"/>
        <w:numPr>
          <w:ilvl w:val="1"/>
          <w:numId w:val="5"/>
        </w:numPr>
      </w:pPr>
      <w:bookmarkStart w:id="30" w:name="_Toc523670677"/>
      <w:r>
        <w:t>Hash Functions</w:t>
      </w:r>
      <w:bookmarkEnd w:id="30"/>
    </w:p>
    <w:p w:rsidR="00A82691" w:rsidRPr="00332B41" w:rsidRDefault="00A82691" w:rsidP="00A82691">
      <w:r>
        <w:t xml:space="preserve">Hash functions are maps from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n</m:t>
            </m:r>
          </m:sup>
        </m:sSup>
        <m:r>
          <w:rPr>
            <w:rFonts w:ascii="Cambria Math" w:hAnsi="Cambria Math"/>
          </w:rPr>
          <m:t>, n</m:t>
        </m:r>
        <m:r>
          <m:rPr>
            <m:scr m:val="double-struck"/>
          </m:rPr>
          <w:rPr>
            <w:rFonts w:ascii="Cambria Math" w:hAnsi="Cambria Math"/>
          </w:rPr>
          <m:t>∈N</m:t>
        </m:r>
      </m:oMath>
      <w:r>
        <w:t xml:space="preserve">. Effectively give a ‘fingerprint’ for the input ‘message’. Domain is infinite, codomain is finite, hence by extreme pigeonholing there must be at least one </w:t>
      </w:r>
      <m:oMath>
        <m:r>
          <w:rPr>
            <w:rFonts w:ascii="Cambria Math" w:hAnsi="Cambria Math"/>
          </w:rPr>
          <m:t>x, y</m:t>
        </m:r>
      </m:oMath>
      <w:r>
        <w:t xml:space="preserve"> which map to the same output. </w:t>
      </w:r>
    </w:p>
    <w:p w:rsidR="00A82691" w:rsidRDefault="00A82691" w:rsidP="00A82691">
      <w:pPr>
        <w:pStyle w:val="Heading3"/>
        <w:numPr>
          <w:ilvl w:val="2"/>
          <w:numId w:val="5"/>
        </w:numPr>
      </w:pPr>
      <w:bookmarkStart w:id="31" w:name="_Toc523670678"/>
      <w:r>
        <w:t>Properties</w:t>
      </w:r>
      <w:bookmarkEnd w:id="31"/>
    </w:p>
    <w:p w:rsidR="00A82691" w:rsidRPr="00332B41" w:rsidRDefault="00A82691" w:rsidP="00A82691">
      <w:r>
        <w:tab/>
        <w:t xml:space="preserve">Quick to compute; deterministic. Not required but sometimes assumed to be uniformly distributed, continuous, and non-invertible. </w:t>
      </w:r>
    </w:p>
    <w:p w:rsidR="00A82691" w:rsidRDefault="00A82691" w:rsidP="00A82691">
      <w:pPr>
        <w:pStyle w:val="Heading2"/>
        <w:numPr>
          <w:ilvl w:val="1"/>
          <w:numId w:val="5"/>
        </w:numPr>
      </w:pPr>
      <w:bookmarkStart w:id="32" w:name="_Toc523670679"/>
      <w:r>
        <w:t>Cryptographic Hash Functions</w:t>
      </w:r>
      <w:bookmarkEnd w:id="32"/>
    </w:p>
    <w:p w:rsidR="00A82691" w:rsidRPr="00332B41" w:rsidRDefault="00A82691" w:rsidP="00A82691">
      <w:r>
        <w:t xml:space="preserve">Strict subset of class of hash functions. Have stringent properties that make them more suitable for sensitive tasks. </w:t>
      </w:r>
    </w:p>
    <w:p w:rsidR="00A82691" w:rsidRDefault="00A82691" w:rsidP="00A82691">
      <w:pPr>
        <w:pStyle w:val="Heading3"/>
        <w:numPr>
          <w:ilvl w:val="2"/>
          <w:numId w:val="5"/>
        </w:numPr>
      </w:pPr>
      <w:bookmarkStart w:id="33" w:name="_Toc523670680"/>
      <w:r>
        <w:t>Properties</w:t>
      </w:r>
      <w:bookmarkEnd w:id="33"/>
    </w:p>
    <w:p w:rsidR="00A82691" w:rsidRDefault="00A82691" w:rsidP="00A82691">
      <w:r>
        <w:tab/>
        <w:t xml:space="preserve">Uniformly distributed, non-continuous (avalanche effect), and the three resistances. </w:t>
      </w:r>
    </w:p>
    <w:p w:rsidR="00A82691" w:rsidRDefault="00A82691" w:rsidP="00A82691">
      <w:r>
        <w:t xml:space="preserve">An ideal CHF cannot be constructed; it is a random oracle. No possible way to correlate an output with an input, and no possible way to correlate two inputs in any way; no better way to </w:t>
      </w:r>
      <w:r>
        <w:lastRenderedPageBreak/>
        <w:t xml:space="preserve">break the resistances than via brute force. Clearly not constructible. So, any CHF we construct cannot truly satisfy these properties, only get close to. </w:t>
      </w:r>
    </w:p>
    <w:p w:rsidR="00A82691" w:rsidRPr="0013448A" w:rsidRDefault="00A82691" w:rsidP="00A82691">
      <w:pPr>
        <w:pStyle w:val="ListParagraph"/>
        <w:keepNext/>
        <w:keepLines/>
        <w:numPr>
          <w:ilvl w:val="0"/>
          <w:numId w:val="6"/>
        </w:numPr>
        <w:spacing w:before="40"/>
        <w:contextualSpacing w:val="0"/>
        <w:outlineLvl w:val="2"/>
        <w:rPr>
          <w:rFonts w:asciiTheme="majorHAnsi" w:eastAsiaTheme="majorEastAsia" w:hAnsiTheme="majorHAnsi"/>
          <w:vanish/>
          <w:color w:val="1F3763" w:themeColor="accent1" w:themeShade="7F"/>
        </w:rPr>
      </w:pPr>
      <w:bookmarkStart w:id="34" w:name="_Toc523614619"/>
      <w:bookmarkStart w:id="35" w:name="_Toc523663496"/>
      <w:bookmarkStart w:id="36" w:name="_Toc523670681"/>
      <w:bookmarkEnd w:id="34"/>
      <w:bookmarkEnd w:id="35"/>
      <w:bookmarkEnd w:id="36"/>
    </w:p>
    <w:p w:rsidR="00A82691" w:rsidRPr="0013448A" w:rsidRDefault="00A82691" w:rsidP="00A82691">
      <w:pPr>
        <w:pStyle w:val="ListParagraph"/>
        <w:keepNext/>
        <w:keepLines/>
        <w:numPr>
          <w:ilvl w:val="0"/>
          <w:numId w:val="6"/>
        </w:numPr>
        <w:spacing w:before="40"/>
        <w:contextualSpacing w:val="0"/>
        <w:outlineLvl w:val="2"/>
        <w:rPr>
          <w:rFonts w:asciiTheme="majorHAnsi" w:eastAsiaTheme="majorEastAsia" w:hAnsiTheme="majorHAnsi"/>
          <w:vanish/>
          <w:color w:val="1F3763" w:themeColor="accent1" w:themeShade="7F"/>
        </w:rPr>
      </w:pPr>
      <w:bookmarkStart w:id="37" w:name="_Toc523614620"/>
      <w:bookmarkStart w:id="38" w:name="_Toc523663497"/>
      <w:bookmarkStart w:id="39" w:name="_Toc523670682"/>
      <w:bookmarkEnd w:id="37"/>
      <w:bookmarkEnd w:id="38"/>
      <w:bookmarkEnd w:id="39"/>
    </w:p>
    <w:p w:rsidR="00A82691" w:rsidRPr="0013448A" w:rsidRDefault="00A82691" w:rsidP="00A82691">
      <w:pPr>
        <w:pStyle w:val="ListParagraph"/>
        <w:keepNext/>
        <w:keepLines/>
        <w:numPr>
          <w:ilvl w:val="1"/>
          <w:numId w:val="6"/>
        </w:numPr>
        <w:spacing w:before="40"/>
        <w:contextualSpacing w:val="0"/>
        <w:outlineLvl w:val="2"/>
        <w:rPr>
          <w:rFonts w:asciiTheme="majorHAnsi" w:eastAsiaTheme="majorEastAsia" w:hAnsiTheme="majorHAnsi"/>
          <w:vanish/>
          <w:color w:val="1F3763" w:themeColor="accent1" w:themeShade="7F"/>
        </w:rPr>
      </w:pPr>
      <w:bookmarkStart w:id="40" w:name="_Toc523614621"/>
      <w:bookmarkStart w:id="41" w:name="_Toc523663498"/>
      <w:bookmarkStart w:id="42" w:name="_Toc523670683"/>
      <w:bookmarkEnd w:id="40"/>
      <w:bookmarkEnd w:id="41"/>
      <w:bookmarkEnd w:id="42"/>
    </w:p>
    <w:p w:rsidR="00A82691" w:rsidRPr="0013448A" w:rsidRDefault="00A82691" w:rsidP="00A82691">
      <w:pPr>
        <w:pStyle w:val="ListParagraph"/>
        <w:keepNext/>
        <w:keepLines/>
        <w:numPr>
          <w:ilvl w:val="1"/>
          <w:numId w:val="6"/>
        </w:numPr>
        <w:spacing w:before="40"/>
        <w:contextualSpacing w:val="0"/>
        <w:outlineLvl w:val="2"/>
        <w:rPr>
          <w:rFonts w:asciiTheme="majorHAnsi" w:eastAsiaTheme="majorEastAsia" w:hAnsiTheme="majorHAnsi"/>
          <w:vanish/>
          <w:color w:val="1F3763" w:themeColor="accent1" w:themeShade="7F"/>
        </w:rPr>
      </w:pPr>
      <w:bookmarkStart w:id="43" w:name="_Toc523614622"/>
      <w:bookmarkStart w:id="44" w:name="_Toc523663499"/>
      <w:bookmarkStart w:id="45" w:name="_Toc523670684"/>
      <w:bookmarkEnd w:id="43"/>
      <w:bookmarkEnd w:id="44"/>
      <w:bookmarkEnd w:id="45"/>
    </w:p>
    <w:p w:rsidR="00A82691" w:rsidRPr="0013448A" w:rsidRDefault="00A82691" w:rsidP="00A82691">
      <w:pPr>
        <w:pStyle w:val="ListParagraph"/>
        <w:keepNext/>
        <w:keepLines/>
        <w:numPr>
          <w:ilvl w:val="2"/>
          <w:numId w:val="6"/>
        </w:numPr>
        <w:spacing w:before="40"/>
        <w:contextualSpacing w:val="0"/>
        <w:outlineLvl w:val="2"/>
        <w:rPr>
          <w:rFonts w:asciiTheme="majorHAnsi" w:eastAsiaTheme="majorEastAsia" w:hAnsiTheme="majorHAnsi"/>
          <w:vanish/>
          <w:color w:val="1F3763" w:themeColor="accent1" w:themeShade="7F"/>
        </w:rPr>
      </w:pPr>
      <w:bookmarkStart w:id="46" w:name="_Toc523614623"/>
      <w:bookmarkStart w:id="47" w:name="_Toc523663500"/>
      <w:bookmarkStart w:id="48" w:name="_Toc523670685"/>
      <w:bookmarkEnd w:id="46"/>
      <w:bookmarkEnd w:id="47"/>
      <w:bookmarkEnd w:id="48"/>
    </w:p>
    <w:p w:rsidR="00A82691" w:rsidRDefault="00A82691" w:rsidP="00A82691">
      <w:pPr>
        <w:pStyle w:val="Heading3"/>
        <w:numPr>
          <w:ilvl w:val="2"/>
          <w:numId w:val="6"/>
        </w:numPr>
      </w:pPr>
      <w:bookmarkStart w:id="49" w:name="_Toc523670686"/>
      <w:r>
        <w:t>Broken Cryptographic Hash Functions</w:t>
      </w:r>
      <w:bookmarkEnd w:id="49"/>
    </w:p>
    <w:p w:rsidR="00A82691" w:rsidRPr="00445C17" w:rsidRDefault="00A82691" w:rsidP="00A82691">
      <w:r>
        <w:t>A CHF is considered broken when at least one of its properties is violated.</w:t>
      </w:r>
    </w:p>
    <w:p w:rsidR="00A82691" w:rsidRDefault="00A82691" w:rsidP="00A82691">
      <w:pPr>
        <w:pStyle w:val="Heading2"/>
        <w:numPr>
          <w:ilvl w:val="1"/>
          <w:numId w:val="5"/>
        </w:numPr>
      </w:pPr>
      <w:bookmarkStart w:id="50" w:name="_Toc523670687"/>
      <w:r>
        <w:t>MD5</w:t>
      </w:r>
      <w:bookmarkEnd w:id="50"/>
    </w:p>
    <w:p w:rsidR="00A82691" w:rsidRDefault="00A82691" w:rsidP="00A82691">
      <w:r>
        <w:t>Was historically considered to be the first CHF up until 2004 (MD4 came before but was DOA). Broken by Wang et al using differential cryptanalysis.</w:t>
      </w:r>
    </w:p>
    <w:p w:rsidR="00A82691" w:rsidRDefault="00A82691" w:rsidP="00A82691">
      <w:pPr>
        <w:pStyle w:val="Heading2"/>
        <w:numPr>
          <w:ilvl w:val="1"/>
          <w:numId w:val="5"/>
        </w:numPr>
      </w:pPr>
      <w:bookmarkStart w:id="51" w:name="_Toc523670688"/>
      <w:r>
        <w:t>RIPEMD</w:t>
      </w:r>
      <w:bookmarkEnd w:id="51"/>
    </w:p>
    <w:p w:rsidR="00A82691" w:rsidRPr="0013448A" w:rsidRDefault="00A82691" w:rsidP="00A82691">
      <w:r>
        <w:t xml:space="preserve">Almost like running two MD4 instances in parallel and sharing data, arguably more complex than MD5. Also broken by Wang et al in the same year using differential cryptanalysis. </w:t>
      </w:r>
    </w:p>
    <w:p w:rsidR="00A82691" w:rsidRPr="0013448A" w:rsidRDefault="00A82691" w:rsidP="00A82691">
      <w:pPr>
        <w:pStyle w:val="ListParagraph"/>
        <w:keepNext/>
        <w:keepLines/>
        <w:numPr>
          <w:ilvl w:val="0"/>
          <w:numId w:val="7"/>
        </w:numPr>
        <w:spacing w:before="40"/>
        <w:contextualSpacing w:val="0"/>
        <w:outlineLvl w:val="1"/>
        <w:rPr>
          <w:rFonts w:asciiTheme="majorHAnsi" w:eastAsiaTheme="majorEastAsia" w:hAnsiTheme="majorHAnsi"/>
          <w:vanish/>
          <w:color w:val="2F5496" w:themeColor="accent1" w:themeShade="BF"/>
          <w:sz w:val="26"/>
          <w:szCs w:val="23"/>
        </w:rPr>
      </w:pPr>
      <w:bookmarkStart w:id="52" w:name="_Toc523614627"/>
      <w:bookmarkStart w:id="53" w:name="_Toc523663504"/>
      <w:bookmarkStart w:id="54" w:name="_Toc523670689"/>
      <w:bookmarkEnd w:id="52"/>
      <w:bookmarkEnd w:id="53"/>
      <w:bookmarkEnd w:id="54"/>
    </w:p>
    <w:p w:rsidR="00A82691" w:rsidRPr="0013448A" w:rsidRDefault="00A82691" w:rsidP="00A82691">
      <w:pPr>
        <w:pStyle w:val="ListParagraph"/>
        <w:keepNext/>
        <w:keepLines/>
        <w:numPr>
          <w:ilvl w:val="0"/>
          <w:numId w:val="7"/>
        </w:numPr>
        <w:spacing w:before="40"/>
        <w:contextualSpacing w:val="0"/>
        <w:outlineLvl w:val="1"/>
        <w:rPr>
          <w:rFonts w:asciiTheme="majorHAnsi" w:eastAsiaTheme="majorEastAsia" w:hAnsiTheme="majorHAnsi"/>
          <w:vanish/>
          <w:color w:val="2F5496" w:themeColor="accent1" w:themeShade="BF"/>
          <w:sz w:val="26"/>
          <w:szCs w:val="23"/>
        </w:rPr>
      </w:pPr>
      <w:bookmarkStart w:id="55" w:name="_Toc523614628"/>
      <w:bookmarkStart w:id="56" w:name="_Toc523663505"/>
      <w:bookmarkStart w:id="57" w:name="_Toc523670690"/>
      <w:bookmarkEnd w:id="55"/>
      <w:bookmarkEnd w:id="56"/>
      <w:bookmarkEnd w:id="57"/>
    </w:p>
    <w:p w:rsidR="00A82691" w:rsidRPr="0013448A" w:rsidRDefault="00A82691" w:rsidP="00A82691">
      <w:pPr>
        <w:pStyle w:val="ListParagraph"/>
        <w:keepNext/>
        <w:keepLines/>
        <w:numPr>
          <w:ilvl w:val="1"/>
          <w:numId w:val="7"/>
        </w:numPr>
        <w:spacing w:before="40"/>
        <w:contextualSpacing w:val="0"/>
        <w:outlineLvl w:val="1"/>
        <w:rPr>
          <w:rFonts w:asciiTheme="majorHAnsi" w:eastAsiaTheme="majorEastAsia" w:hAnsiTheme="majorHAnsi"/>
          <w:vanish/>
          <w:color w:val="2F5496" w:themeColor="accent1" w:themeShade="BF"/>
          <w:sz w:val="26"/>
          <w:szCs w:val="23"/>
        </w:rPr>
      </w:pPr>
      <w:bookmarkStart w:id="58" w:name="_Toc523614629"/>
      <w:bookmarkStart w:id="59" w:name="_Toc523663506"/>
      <w:bookmarkStart w:id="60" w:name="_Toc523670691"/>
      <w:bookmarkEnd w:id="58"/>
      <w:bookmarkEnd w:id="59"/>
      <w:bookmarkEnd w:id="60"/>
    </w:p>
    <w:p w:rsidR="00A82691" w:rsidRPr="0013448A" w:rsidRDefault="00A82691" w:rsidP="00A82691">
      <w:pPr>
        <w:pStyle w:val="ListParagraph"/>
        <w:keepNext/>
        <w:keepLines/>
        <w:numPr>
          <w:ilvl w:val="1"/>
          <w:numId w:val="7"/>
        </w:numPr>
        <w:spacing w:before="40"/>
        <w:contextualSpacing w:val="0"/>
        <w:outlineLvl w:val="1"/>
        <w:rPr>
          <w:rFonts w:asciiTheme="majorHAnsi" w:eastAsiaTheme="majorEastAsia" w:hAnsiTheme="majorHAnsi"/>
          <w:vanish/>
          <w:color w:val="2F5496" w:themeColor="accent1" w:themeShade="BF"/>
          <w:sz w:val="26"/>
          <w:szCs w:val="23"/>
        </w:rPr>
      </w:pPr>
      <w:bookmarkStart w:id="61" w:name="_Toc523614630"/>
      <w:bookmarkStart w:id="62" w:name="_Toc523663507"/>
      <w:bookmarkStart w:id="63" w:name="_Toc523670692"/>
      <w:bookmarkEnd w:id="61"/>
      <w:bookmarkEnd w:id="62"/>
      <w:bookmarkEnd w:id="63"/>
    </w:p>
    <w:p w:rsidR="00A82691" w:rsidRPr="0013448A" w:rsidRDefault="00A82691" w:rsidP="00A82691">
      <w:pPr>
        <w:pStyle w:val="ListParagraph"/>
        <w:keepNext/>
        <w:keepLines/>
        <w:numPr>
          <w:ilvl w:val="1"/>
          <w:numId w:val="7"/>
        </w:numPr>
        <w:spacing w:before="40"/>
        <w:contextualSpacing w:val="0"/>
        <w:outlineLvl w:val="1"/>
        <w:rPr>
          <w:rFonts w:asciiTheme="majorHAnsi" w:eastAsiaTheme="majorEastAsia" w:hAnsiTheme="majorHAnsi"/>
          <w:vanish/>
          <w:color w:val="2F5496" w:themeColor="accent1" w:themeShade="BF"/>
          <w:sz w:val="26"/>
          <w:szCs w:val="23"/>
        </w:rPr>
      </w:pPr>
      <w:bookmarkStart w:id="64" w:name="_Toc523614631"/>
      <w:bookmarkStart w:id="65" w:name="_Toc523663508"/>
      <w:bookmarkStart w:id="66" w:name="_Toc523670693"/>
      <w:bookmarkEnd w:id="64"/>
      <w:bookmarkEnd w:id="65"/>
      <w:bookmarkEnd w:id="66"/>
    </w:p>
    <w:p w:rsidR="00A82691" w:rsidRPr="0013448A" w:rsidRDefault="00A82691" w:rsidP="00A82691">
      <w:pPr>
        <w:pStyle w:val="ListParagraph"/>
        <w:keepNext/>
        <w:keepLines/>
        <w:numPr>
          <w:ilvl w:val="1"/>
          <w:numId w:val="7"/>
        </w:numPr>
        <w:spacing w:before="40"/>
        <w:contextualSpacing w:val="0"/>
        <w:outlineLvl w:val="1"/>
        <w:rPr>
          <w:rFonts w:asciiTheme="majorHAnsi" w:eastAsiaTheme="majorEastAsia" w:hAnsiTheme="majorHAnsi"/>
          <w:vanish/>
          <w:color w:val="2F5496" w:themeColor="accent1" w:themeShade="BF"/>
          <w:sz w:val="26"/>
          <w:szCs w:val="23"/>
        </w:rPr>
      </w:pPr>
      <w:bookmarkStart w:id="67" w:name="_Toc523614632"/>
      <w:bookmarkStart w:id="68" w:name="_Toc523663509"/>
      <w:bookmarkStart w:id="69" w:name="_Toc523670694"/>
      <w:bookmarkEnd w:id="67"/>
      <w:bookmarkEnd w:id="68"/>
      <w:bookmarkEnd w:id="69"/>
    </w:p>
    <w:p w:rsidR="00A82691" w:rsidRPr="0013448A" w:rsidRDefault="00A82691" w:rsidP="00A82691">
      <w:pPr>
        <w:pStyle w:val="Heading2"/>
        <w:numPr>
          <w:ilvl w:val="1"/>
          <w:numId w:val="7"/>
        </w:numPr>
      </w:pPr>
      <w:bookmarkStart w:id="70" w:name="_Toc523670695"/>
      <w:r>
        <w:t>SHA-1</w:t>
      </w:r>
      <w:bookmarkEnd w:id="70"/>
    </w:p>
    <w:p w:rsidR="00A82691" w:rsidRDefault="00A82691" w:rsidP="00A82691">
      <w:r>
        <w:t xml:space="preserve">Standardized by FIPS??? By NSA/NIST, broken by CWI/Google in 2017 as part of the </w:t>
      </w:r>
      <w:proofErr w:type="spellStart"/>
      <w:r>
        <w:t>SHAttered</w:t>
      </w:r>
      <w:proofErr w:type="spellEnd"/>
      <w:r>
        <w:t xml:space="preserve"> attack. Used differential cryptanalysis.</w:t>
      </w:r>
    </w:p>
    <w:p w:rsidR="00A82691" w:rsidRDefault="00A82691" w:rsidP="00A82691"/>
    <w:p w:rsidR="00A82691" w:rsidRPr="00F0591A" w:rsidRDefault="00A82691" w:rsidP="00A82691">
      <w:pPr>
        <w:pStyle w:val="ListParagraph"/>
        <w:keepNext/>
        <w:keepLines/>
        <w:numPr>
          <w:ilvl w:val="0"/>
          <w:numId w:val="8"/>
        </w:numPr>
        <w:spacing w:before="40"/>
        <w:contextualSpacing w:val="0"/>
        <w:outlineLvl w:val="1"/>
        <w:rPr>
          <w:rFonts w:asciiTheme="majorHAnsi" w:eastAsiaTheme="majorEastAsia" w:hAnsiTheme="majorHAnsi"/>
          <w:vanish/>
          <w:color w:val="2F5496" w:themeColor="accent1" w:themeShade="BF"/>
          <w:sz w:val="26"/>
          <w:szCs w:val="23"/>
        </w:rPr>
      </w:pPr>
      <w:bookmarkStart w:id="71" w:name="_Toc523614634"/>
      <w:bookmarkStart w:id="72" w:name="_Toc523663511"/>
      <w:bookmarkStart w:id="73" w:name="_Toc523670696"/>
      <w:bookmarkEnd w:id="71"/>
      <w:bookmarkEnd w:id="72"/>
      <w:bookmarkEnd w:id="73"/>
    </w:p>
    <w:p w:rsidR="00A82691" w:rsidRPr="00F0591A" w:rsidRDefault="00A82691" w:rsidP="00A82691">
      <w:pPr>
        <w:pStyle w:val="ListParagraph"/>
        <w:keepNext/>
        <w:keepLines/>
        <w:numPr>
          <w:ilvl w:val="0"/>
          <w:numId w:val="8"/>
        </w:numPr>
        <w:spacing w:before="40"/>
        <w:contextualSpacing w:val="0"/>
        <w:outlineLvl w:val="1"/>
        <w:rPr>
          <w:rFonts w:asciiTheme="majorHAnsi" w:eastAsiaTheme="majorEastAsia" w:hAnsiTheme="majorHAnsi"/>
          <w:vanish/>
          <w:color w:val="2F5496" w:themeColor="accent1" w:themeShade="BF"/>
          <w:sz w:val="26"/>
          <w:szCs w:val="23"/>
        </w:rPr>
      </w:pPr>
      <w:bookmarkStart w:id="74" w:name="_Toc523614635"/>
      <w:bookmarkStart w:id="75" w:name="_Toc523663512"/>
      <w:bookmarkStart w:id="76" w:name="_Toc523670697"/>
      <w:bookmarkEnd w:id="74"/>
      <w:bookmarkEnd w:id="75"/>
      <w:bookmarkEnd w:id="76"/>
    </w:p>
    <w:p w:rsidR="00A82691" w:rsidRPr="00F0591A" w:rsidRDefault="00A82691" w:rsidP="00A82691">
      <w:pPr>
        <w:pStyle w:val="ListParagraph"/>
        <w:keepNext/>
        <w:keepLines/>
        <w:numPr>
          <w:ilvl w:val="1"/>
          <w:numId w:val="8"/>
        </w:numPr>
        <w:spacing w:before="40"/>
        <w:contextualSpacing w:val="0"/>
        <w:outlineLvl w:val="1"/>
        <w:rPr>
          <w:rFonts w:asciiTheme="majorHAnsi" w:eastAsiaTheme="majorEastAsia" w:hAnsiTheme="majorHAnsi"/>
          <w:vanish/>
          <w:color w:val="2F5496" w:themeColor="accent1" w:themeShade="BF"/>
          <w:sz w:val="26"/>
          <w:szCs w:val="23"/>
        </w:rPr>
      </w:pPr>
      <w:bookmarkStart w:id="77" w:name="_Toc523614636"/>
      <w:bookmarkStart w:id="78" w:name="_Toc523663513"/>
      <w:bookmarkStart w:id="79" w:name="_Toc523670698"/>
      <w:bookmarkEnd w:id="77"/>
      <w:bookmarkEnd w:id="78"/>
      <w:bookmarkEnd w:id="79"/>
    </w:p>
    <w:p w:rsidR="00A82691" w:rsidRPr="00F0591A" w:rsidRDefault="00A82691" w:rsidP="00A82691">
      <w:pPr>
        <w:pStyle w:val="ListParagraph"/>
        <w:keepNext/>
        <w:keepLines/>
        <w:numPr>
          <w:ilvl w:val="1"/>
          <w:numId w:val="8"/>
        </w:numPr>
        <w:spacing w:before="40"/>
        <w:contextualSpacing w:val="0"/>
        <w:outlineLvl w:val="1"/>
        <w:rPr>
          <w:rFonts w:asciiTheme="majorHAnsi" w:eastAsiaTheme="majorEastAsia" w:hAnsiTheme="majorHAnsi"/>
          <w:vanish/>
          <w:color w:val="2F5496" w:themeColor="accent1" w:themeShade="BF"/>
          <w:sz w:val="26"/>
          <w:szCs w:val="23"/>
        </w:rPr>
      </w:pPr>
      <w:bookmarkStart w:id="80" w:name="_Toc523614637"/>
      <w:bookmarkStart w:id="81" w:name="_Toc523663514"/>
      <w:bookmarkStart w:id="82" w:name="_Toc523670699"/>
      <w:bookmarkEnd w:id="80"/>
      <w:bookmarkEnd w:id="81"/>
      <w:bookmarkEnd w:id="82"/>
    </w:p>
    <w:p w:rsidR="00A82691" w:rsidRPr="00F0591A" w:rsidRDefault="00A82691" w:rsidP="00A82691">
      <w:pPr>
        <w:pStyle w:val="ListParagraph"/>
        <w:keepNext/>
        <w:keepLines/>
        <w:numPr>
          <w:ilvl w:val="1"/>
          <w:numId w:val="8"/>
        </w:numPr>
        <w:spacing w:before="40"/>
        <w:contextualSpacing w:val="0"/>
        <w:outlineLvl w:val="1"/>
        <w:rPr>
          <w:rFonts w:asciiTheme="majorHAnsi" w:eastAsiaTheme="majorEastAsia" w:hAnsiTheme="majorHAnsi"/>
          <w:vanish/>
          <w:color w:val="2F5496" w:themeColor="accent1" w:themeShade="BF"/>
          <w:sz w:val="26"/>
          <w:szCs w:val="23"/>
        </w:rPr>
      </w:pPr>
      <w:bookmarkStart w:id="83" w:name="_Toc523614638"/>
      <w:bookmarkStart w:id="84" w:name="_Toc523663515"/>
      <w:bookmarkStart w:id="85" w:name="_Toc523670700"/>
      <w:bookmarkEnd w:id="83"/>
      <w:bookmarkEnd w:id="84"/>
      <w:bookmarkEnd w:id="85"/>
    </w:p>
    <w:p w:rsidR="00A82691" w:rsidRPr="00F0591A" w:rsidRDefault="00A82691" w:rsidP="00A82691">
      <w:pPr>
        <w:pStyle w:val="ListParagraph"/>
        <w:keepNext/>
        <w:keepLines/>
        <w:numPr>
          <w:ilvl w:val="1"/>
          <w:numId w:val="8"/>
        </w:numPr>
        <w:spacing w:before="40"/>
        <w:contextualSpacing w:val="0"/>
        <w:outlineLvl w:val="1"/>
        <w:rPr>
          <w:rFonts w:asciiTheme="majorHAnsi" w:eastAsiaTheme="majorEastAsia" w:hAnsiTheme="majorHAnsi"/>
          <w:vanish/>
          <w:color w:val="2F5496" w:themeColor="accent1" w:themeShade="BF"/>
          <w:sz w:val="26"/>
          <w:szCs w:val="23"/>
        </w:rPr>
      </w:pPr>
      <w:bookmarkStart w:id="86" w:name="_Toc523614639"/>
      <w:bookmarkStart w:id="87" w:name="_Toc523663516"/>
      <w:bookmarkStart w:id="88" w:name="_Toc523670701"/>
      <w:bookmarkEnd w:id="86"/>
      <w:bookmarkEnd w:id="87"/>
      <w:bookmarkEnd w:id="88"/>
    </w:p>
    <w:p w:rsidR="00A82691" w:rsidRPr="00F0591A" w:rsidRDefault="00A82691" w:rsidP="00A82691">
      <w:pPr>
        <w:pStyle w:val="ListParagraph"/>
        <w:keepNext/>
        <w:keepLines/>
        <w:numPr>
          <w:ilvl w:val="1"/>
          <w:numId w:val="8"/>
        </w:numPr>
        <w:spacing w:before="40"/>
        <w:contextualSpacing w:val="0"/>
        <w:outlineLvl w:val="1"/>
        <w:rPr>
          <w:rFonts w:asciiTheme="majorHAnsi" w:eastAsiaTheme="majorEastAsia" w:hAnsiTheme="majorHAnsi"/>
          <w:vanish/>
          <w:color w:val="2F5496" w:themeColor="accent1" w:themeShade="BF"/>
          <w:sz w:val="26"/>
          <w:szCs w:val="23"/>
        </w:rPr>
      </w:pPr>
      <w:bookmarkStart w:id="89" w:name="_Toc523614640"/>
      <w:bookmarkStart w:id="90" w:name="_Toc523663517"/>
      <w:bookmarkStart w:id="91" w:name="_Toc523670702"/>
      <w:bookmarkEnd w:id="89"/>
      <w:bookmarkEnd w:id="90"/>
      <w:bookmarkEnd w:id="91"/>
    </w:p>
    <w:p w:rsidR="00A82691" w:rsidRDefault="00A82691" w:rsidP="00A82691">
      <w:pPr>
        <w:pStyle w:val="Heading2"/>
        <w:numPr>
          <w:ilvl w:val="1"/>
          <w:numId w:val="8"/>
        </w:numPr>
      </w:pPr>
      <w:bookmarkStart w:id="92" w:name="_Toc523670703"/>
      <w:r>
        <w:t>Differential Cryptanalysis</w:t>
      </w:r>
      <w:bookmarkEnd w:id="92"/>
    </w:p>
    <w:p w:rsidR="00A82691" w:rsidRDefault="00A82691" w:rsidP="00A82691">
      <w:r>
        <w:t xml:space="preserve"> A framework for breaking collision resistance (easiest of the three resistances arguably). Traces differences in inputs/outputs through each of the internal components. Aim is to find an output difference of 0 with high probability, find sufficient conditions for it to hold, and deal with contradictions.</w:t>
      </w:r>
    </w:p>
    <w:p w:rsidR="00A82691" w:rsidRDefault="00A82691" w:rsidP="00A82691">
      <w:pPr>
        <w:pStyle w:val="Heading2"/>
        <w:numPr>
          <w:ilvl w:val="1"/>
          <w:numId w:val="8"/>
        </w:numPr>
      </w:pPr>
      <w:bookmarkStart w:id="93" w:name="_Toc523670704"/>
      <w:r>
        <w:t>Optimization Algorithms</w:t>
      </w:r>
      <w:bookmarkEnd w:id="93"/>
    </w:p>
    <w:p w:rsidR="00A82691" w:rsidRDefault="00A82691" w:rsidP="00A82691">
      <w:r>
        <w:t xml:space="preserve">Finding delta-0 </w:t>
      </w:r>
      <w:proofErr w:type="spellStart"/>
      <w:r>
        <w:t>isnt</w:t>
      </w:r>
      <w:proofErr w:type="spellEnd"/>
      <w:r>
        <w:t xml:space="preserve"> obvious in many circumstances; can optimization algorithms be applied here?</w:t>
      </w:r>
    </w:p>
    <w:p w:rsidR="00A82691" w:rsidRDefault="00A82691" w:rsidP="00A82691">
      <w:pPr>
        <w:pStyle w:val="Heading3"/>
        <w:numPr>
          <w:ilvl w:val="2"/>
          <w:numId w:val="8"/>
        </w:numPr>
      </w:pPr>
      <w:bookmarkStart w:id="94" w:name="_Toc523670705"/>
      <w:r>
        <w:t>Heuristics</w:t>
      </w:r>
      <w:bookmarkEnd w:id="94"/>
    </w:p>
    <w:p w:rsidR="00A82691" w:rsidRPr="00361715" w:rsidRDefault="00A82691" w:rsidP="00A82691">
      <w:r>
        <w:tab/>
        <w:t xml:space="preserve">How can we determine the fitness of delta-0? Currently using zero/total and probability. </w:t>
      </w:r>
    </w:p>
    <w:p w:rsidR="00A82691" w:rsidRDefault="00A82691" w:rsidP="00A82691">
      <w:pPr>
        <w:pStyle w:val="Heading3"/>
        <w:numPr>
          <w:ilvl w:val="2"/>
          <w:numId w:val="8"/>
        </w:numPr>
      </w:pPr>
      <w:bookmarkStart w:id="95" w:name="_Toc523670706"/>
      <w:r>
        <w:t>Random Search</w:t>
      </w:r>
      <w:bookmarkEnd w:id="95"/>
    </w:p>
    <w:p w:rsidR="00A82691" w:rsidRPr="00361715" w:rsidRDefault="00A82691" w:rsidP="00A82691">
      <w:r>
        <w:tab/>
        <w:t>With no other information, can we guess-and-check values? This gives the added benefit of giving us an idea of what the search space ‘looks’ like, i.e. are there typically many ‘good’ solutions?</w:t>
      </w:r>
    </w:p>
    <w:p w:rsidR="00A82691" w:rsidRDefault="00A82691" w:rsidP="00A82691">
      <w:pPr>
        <w:pStyle w:val="Heading3"/>
        <w:numPr>
          <w:ilvl w:val="2"/>
          <w:numId w:val="8"/>
        </w:numPr>
      </w:pPr>
      <w:bookmarkStart w:id="96" w:name="_Toc523670707"/>
      <w:r>
        <w:t>Genetic Algorithms</w:t>
      </w:r>
      <w:bookmarkEnd w:id="96"/>
    </w:p>
    <w:p w:rsidR="00A82691" w:rsidRDefault="00A82691" w:rsidP="00A82691"/>
    <w:p w:rsidR="00A82691" w:rsidRDefault="00A82691" w:rsidP="00A82691"/>
    <w:p w:rsidR="00A82691" w:rsidRDefault="00A82691" w:rsidP="00A82691">
      <w:pPr>
        <w:pStyle w:val="Heading1"/>
        <w:numPr>
          <w:ilvl w:val="0"/>
          <w:numId w:val="2"/>
        </w:numPr>
      </w:pPr>
      <w:bookmarkStart w:id="97" w:name="_Toc523670708"/>
      <w:r>
        <w:t>Design</w:t>
      </w:r>
      <w:bookmarkEnd w:id="97"/>
    </w:p>
    <w:p w:rsidR="00A82691" w:rsidRPr="00B6566A" w:rsidRDefault="00A82691" w:rsidP="00A82691">
      <w:pPr>
        <w:pStyle w:val="ListParagraph"/>
        <w:keepNext/>
        <w:keepLines/>
        <w:numPr>
          <w:ilvl w:val="0"/>
          <w:numId w:val="11"/>
        </w:numPr>
        <w:spacing w:before="40"/>
        <w:contextualSpacing w:val="0"/>
        <w:outlineLvl w:val="1"/>
        <w:rPr>
          <w:rFonts w:asciiTheme="majorHAnsi" w:eastAsiaTheme="majorEastAsia" w:hAnsiTheme="majorHAnsi"/>
          <w:vanish/>
          <w:color w:val="2F5496" w:themeColor="accent1" w:themeShade="BF"/>
          <w:sz w:val="26"/>
          <w:szCs w:val="23"/>
        </w:rPr>
      </w:pPr>
      <w:bookmarkStart w:id="98" w:name="_Toc523670709"/>
      <w:bookmarkEnd w:id="98"/>
    </w:p>
    <w:p w:rsidR="00A82691" w:rsidRPr="00B6566A" w:rsidRDefault="00A82691" w:rsidP="00A82691">
      <w:pPr>
        <w:pStyle w:val="ListParagraph"/>
        <w:keepNext/>
        <w:keepLines/>
        <w:numPr>
          <w:ilvl w:val="0"/>
          <w:numId w:val="11"/>
        </w:numPr>
        <w:spacing w:before="40"/>
        <w:contextualSpacing w:val="0"/>
        <w:outlineLvl w:val="1"/>
        <w:rPr>
          <w:rFonts w:asciiTheme="majorHAnsi" w:eastAsiaTheme="majorEastAsia" w:hAnsiTheme="majorHAnsi"/>
          <w:vanish/>
          <w:color w:val="2F5496" w:themeColor="accent1" w:themeShade="BF"/>
          <w:sz w:val="26"/>
          <w:szCs w:val="23"/>
        </w:rPr>
      </w:pPr>
      <w:bookmarkStart w:id="99" w:name="_Toc523670710"/>
      <w:bookmarkEnd w:id="99"/>
    </w:p>
    <w:p w:rsidR="00A82691" w:rsidRPr="00B6566A" w:rsidRDefault="00A82691" w:rsidP="00A82691">
      <w:pPr>
        <w:pStyle w:val="ListParagraph"/>
        <w:keepNext/>
        <w:keepLines/>
        <w:numPr>
          <w:ilvl w:val="0"/>
          <w:numId w:val="11"/>
        </w:numPr>
        <w:spacing w:before="40"/>
        <w:contextualSpacing w:val="0"/>
        <w:outlineLvl w:val="1"/>
        <w:rPr>
          <w:rFonts w:asciiTheme="majorHAnsi" w:eastAsiaTheme="majorEastAsia" w:hAnsiTheme="majorHAnsi"/>
          <w:vanish/>
          <w:color w:val="2F5496" w:themeColor="accent1" w:themeShade="BF"/>
          <w:sz w:val="26"/>
          <w:szCs w:val="23"/>
        </w:rPr>
      </w:pPr>
      <w:bookmarkStart w:id="100" w:name="_Toc523670711"/>
      <w:bookmarkEnd w:id="100"/>
    </w:p>
    <w:p w:rsidR="00A82691" w:rsidRDefault="00A82691" w:rsidP="00A82691">
      <w:pPr>
        <w:pStyle w:val="Heading2"/>
        <w:numPr>
          <w:ilvl w:val="1"/>
          <w:numId w:val="11"/>
        </w:numPr>
      </w:pPr>
      <w:bookmarkStart w:id="101" w:name="_Toc523670712"/>
      <w:r>
        <w:t>Propagations</w:t>
      </w:r>
      <w:bookmarkEnd w:id="101"/>
    </w:p>
    <w:p w:rsidR="00A82691" w:rsidRPr="00B6566A" w:rsidRDefault="00A82691" w:rsidP="00A82691">
      <w:r>
        <w:t>Propagations refer to taking a set of input differences and determining the possible output differences, along with their frequency</w:t>
      </w:r>
    </w:p>
    <w:p w:rsidR="00A82691" w:rsidRDefault="00A82691" w:rsidP="00A82691">
      <w:pPr>
        <w:pStyle w:val="Heading3"/>
        <w:numPr>
          <w:ilvl w:val="2"/>
          <w:numId w:val="11"/>
        </w:numPr>
      </w:pPr>
      <w:bookmarkStart w:id="102" w:name="_Toc523670713"/>
      <w:r>
        <w:t>Component-wise</w:t>
      </w:r>
      <w:bookmarkStart w:id="103" w:name="_GoBack"/>
      <w:bookmarkEnd w:id="102"/>
      <w:bookmarkEnd w:id="103"/>
    </w:p>
    <w:p w:rsidR="00A82691" w:rsidRPr="00B6566A" w:rsidRDefault="00A82691" w:rsidP="00A82691">
      <w:r>
        <w:tab/>
        <w:t xml:space="preserve">Let </w:t>
      </w:r>
      <m:oMath>
        <m:r>
          <m:rPr>
            <m:sty m:val="p"/>
          </m:rPr>
          <w:rPr>
            <w:rFonts w:ascii="Cambria Math" w:hAnsi="Cambria Math"/>
          </w:rPr>
          <m:t>Ω</m:t>
        </m:r>
        <m:r>
          <w:rPr>
            <w:rFonts w:ascii="Cambria Math" w:hAnsi="Cambria Math"/>
          </w:rPr>
          <m:t>=</m:t>
        </m:r>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r>
              <m:rPr>
                <m:sty m:val="p"/>
              </m:rPr>
              <w:rPr>
                <w:rFonts w:ascii="Cambria Math" w:hAnsi="Cambria Math"/>
              </w:rPr>
              <m:t>Λ</m:t>
            </m:r>
          </m:sub>
        </m:sSub>
        <m:sSub>
          <m:sSubPr>
            <m:ctrlPr>
              <w:rPr>
                <w:rFonts w:ascii="Cambria Math" w:hAnsi="Cambria Math"/>
                <w:i/>
              </w:rPr>
            </m:ctrlPr>
          </m:sSubPr>
          <m:e>
            <m:r>
              <m:rPr>
                <m:scr m:val="double-struck"/>
              </m:rPr>
              <w:rPr>
                <w:rFonts w:ascii="Cambria Math" w:hAnsi="Cambria Math"/>
              </w:rPr>
              <m:t>Z</m:t>
            </m:r>
          </m:e>
          <m:sub>
            <m:sSup>
              <m:sSupPr>
                <m:ctrlPr>
                  <w:rPr>
                    <w:rFonts w:ascii="Cambria Math" w:hAnsi="Cambria Math"/>
                    <w:i/>
                  </w:rPr>
                </m:ctrlPr>
              </m:sSupPr>
              <m:e>
                <m:r>
                  <w:rPr>
                    <w:rFonts w:ascii="Cambria Math" w:hAnsi="Cambria Math"/>
                  </w:rPr>
                  <m:t>2</m:t>
                </m:r>
              </m:e>
              <m:sup>
                <m:r>
                  <w:rPr>
                    <w:rFonts w:ascii="Cambria Math" w:hAnsi="Cambria Math"/>
                  </w:rPr>
                  <m:t>k</m:t>
                </m:r>
              </m:sup>
            </m:sSup>
          </m:sub>
        </m:sSub>
        <m:r>
          <w:rPr>
            <w:rFonts w:ascii="Cambria Math" w:hAnsi="Cambria Math"/>
          </w:rPr>
          <m:t xml:space="preserve"> </m:t>
        </m:r>
      </m:oMath>
      <w:r>
        <w:t xml:space="preserve"> be the set of inputs (</w:t>
      </w:r>
      <m:oMath>
        <m:r>
          <w:rPr>
            <w:rFonts w:ascii="Cambria Math" w:hAnsi="Cambria Math"/>
          </w:rPr>
          <m:t>|</m:t>
        </m:r>
        <m:r>
          <m:rPr>
            <m:sty m:val="p"/>
          </m:rPr>
          <w:rPr>
            <w:rFonts w:ascii="Cambria Math" w:hAnsi="Cambria Math"/>
          </w:rPr>
          <m:t>Λ</m:t>
        </m:r>
        <m:r>
          <w:rPr>
            <w:rFonts w:ascii="Cambria Math" w:hAnsi="Cambria Math"/>
          </w:rPr>
          <m:t>|</m:t>
        </m:r>
      </m:oMath>
      <w:r>
        <w:t xml:space="preserve">-dimensional) and </w:t>
      </w:r>
      <m:oMath>
        <m:sSub>
          <m:sSubPr>
            <m:ctrlPr>
              <w:rPr>
                <w:rFonts w:ascii="Cambria Math" w:hAnsi="Cambria Math"/>
                <w:i/>
              </w:rPr>
            </m:ctrlPr>
          </m:sSubPr>
          <m:e>
            <m:r>
              <w:rPr>
                <w:rFonts w:ascii="Cambria Math" w:hAnsi="Cambria Math"/>
              </w:rPr>
              <m:t>Z</m:t>
            </m:r>
          </m:e>
          <m:sub>
            <m:sSup>
              <m:sSupPr>
                <m:ctrlPr>
                  <w:rPr>
                    <w:rFonts w:ascii="Cambria Math" w:hAnsi="Cambria Math"/>
                    <w:i/>
                  </w:rPr>
                </m:ctrlPr>
              </m:sSupPr>
              <m:e>
                <m:r>
                  <w:rPr>
                    <w:rFonts w:ascii="Cambria Math" w:hAnsi="Cambria Math"/>
                  </w:rPr>
                  <m:t>2</m:t>
                </m:r>
              </m:e>
              <m:sup>
                <m:r>
                  <w:rPr>
                    <w:rFonts w:ascii="Cambria Math" w:hAnsi="Cambria Math"/>
                  </w:rPr>
                  <m:t>k</m:t>
                </m:r>
              </m:sup>
            </m:sSup>
          </m:sub>
        </m:sSub>
      </m:oMath>
      <w:r>
        <w:t xml:space="preserve"> be the set of outputs for a component given by </w:t>
      </w:r>
      <m:oMath>
        <m:r>
          <w:rPr>
            <w:rFonts w:ascii="Cambria Math" w:hAnsi="Cambria Math"/>
          </w:rPr>
          <m:t>f :</m:t>
        </m:r>
        <m:r>
          <m:rPr>
            <m:sty m:val="p"/>
          </m:rPr>
          <w:rPr>
            <w:rFonts w:ascii="Cambria Math" w:hAnsi="Cambria Math"/>
          </w:rPr>
          <m:t>Ω</m:t>
        </m:r>
        <m:r>
          <w:rPr>
            <w:rFonts w:ascii="Cambria Math" w:hAnsi="Cambria Math"/>
          </w:rPr>
          <m:t>→</m:t>
        </m:r>
        <m:sSub>
          <m:sSubPr>
            <m:ctrlPr>
              <w:rPr>
                <w:rFonts w:ascii="Cambria Math" w:hAnsi="Cambria Math"/>
                <w:i/>
              </w:rPr>
            </m:ctrlPr>
          </m:sSubPr>
          <m:e>
            <m:r>
              <m:rPr>
                <m:scr m:val="double-struck"/>
              </m:rPr>
              <w:rPr>
                <w:rFonts w:ascii="Cambria Math" w:hAnsi="Cambria Math"/>
              </w:rPr>
              <m:t>Z</m:t>
            </m:r>
          </m:e>
          <m:sub>
            <m:sSup>
              <m:sSupPr>
                <m:ctrlPr>
                  <w:rPr>
                    <w:rFonts w:ascii="Cambria Math" w:hAnsi="Cambria Math"/>
                    <w:i/>
                  </w:rPr>
                </m:ctrlPr>
              </m:sSupPr>
              <m:e>
                <m:r>
                  <w:rPr>
                    <w:rFonts w:ascii="Cambria Math" w:hAnsi="Cambria Math"/>
                  </w:rPr>
                  <m:t>2</m:t>
                </m:r>
              </m:e>
              <m:sup>
                <m:r>
                  <w:rPr>
                    <w:rFonts w:ascii="Cambria Math" w:hAnsi="Cambria Math"/>
                  </w:rPr>
                  <m:t>k</m:t>
                </m:r>
              </m:sup>
            </m:sSup>
          </m:sub>
        </m:sSub>
      </m:oMath>
      <w:r>
        <w:t xml:space="preserve">. Say that </w:t>
      </w:r>
      <m:oMath>
        <m:r>
          <m:rPr>
            <m:sty m:val="p"/>
          </m:rPr>
          <w:rPr>
            <w:rFonts w:ascii="Cambria Math" w:hAnsi="Cambria Math"/>
          </w:rPr>
          <m:t>Δ</m:t>
        </m:r>
        <m:r>
          <w:rPr>
            <w:rFonts w:ascii="Cambria Math" w:hAnsi="Cambria Math"/>
          </w:rPr>
          <m:t>∈</m:t>
        </m:r>
        <m:r>
          <m:rPr>
            <m:sty m:val="p"/>
          </m:rPr>
          <w:rPr>
            <w:rFonts w:ascii="Cambria Math" w:hAnsi="Cambria Math"/>
          </w:rPr>
          <m:t>Ω</m:t>
        </m:r>
      </m:oMath>
      <w:r>
        <w:t xml:space="preserve"> is a difference. The propagation of </w:t>
      </w:r>
      <m:oMath>
        <m:r>
          <m:rPr>
            <m:sty m:val="p"/>
          </m:rPr>
          <w:rPr>
            <w:rFonts w:ascii="Cambria Math" w:hAnsi="Cambria Math"/>
          </w:rPr>
          <m:t>Δ</m:t>
        </m:r>
      </m:oMath>
      <w:r>
        <w:t xml:space="preserve"> is </w:t>
      </w:r>
      <m:oMath>
        <m:d>
          <m:dPr>
            <m:begChr m:val="{"/>
            <m:endChr m:val="|"/>
            <m:ctrlPr>
              <w:rPr>
                <w:rFonts w:ascii="Cambria Math" w:hAnsi="Cambria Math"/>
                <w:i/>
              </w:rPr>
            </m:ctrlPr>
          </m:dPr>
          <m:e>
            <m:r>
              <w:rPr>
                <w:rFonts w:ascii="Cambria Math" w:hAnsi="Cambria Math"/>
              </w:rPr>
              <m:t xml:space="preserve"> f</m:t>
            </m:r>
            <m:d>
              <m:dPr>
                <m:ctrlPr>
                  <w:rPr>
                    <w:rFonts w:ascii="Cambria Math" w:hAnsi="Cambria Math"/>
                    <w:i/>
                  </w:rPr>
                </m:ctrlPr>
              </m:dPr>
              <m:e>
                <m:r>
                  <w:rPr>
                    <w:rFonts w:ascii="Cambria Math" w:hAnsi="Cambria Math"/>
                  </w:rPr>
                  <m:t>x⊕</m:t>
                </m:r>
                <m:r>
                  <m:rPr>
                    <m:sty m:val="p"/>
                  </m:rPr>
                  <w:rPr>
                    <w:rFonts w:ascii="Cambria Math" w:hAnsi="Cambria Math"/>
                  </w:rPr>
                  <m:t>Δ</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e>
        </m:d>
        <m:r>
          <w:rPr>
            <w:rFonts w:ascii="Cambria Math" w:hAnsi="Cambria Math"/>
          </w:rPr>
          <m:t xml:space="preserve"> x∈</m:t>
        </m:r>
        <m:r>
          <m:rPr>
            <m:sty m:val="p"/>
          </m:rPr>
          <w:rPr>
            <w:rFonts w:ascii="Cambria Math" w:hAnsi="Cambria Math"/>
          </w:rPr>
          <m:t xml:space="preserve">Ω </m:t>
        </m:r>
        <m:r>
          <w:rPr>
            <w:rFonts w:ascii="Cambria Math" w:hAnsi="Cambria Math"/>
          </w:rPr>
          <m:t>}⊂</m:t>
        </m:r>
        <m:sSub>
          <m:sSubPr>
            <m:ctrlPr>
              <w:rPr>
                <w:rFonts w:ascii="Cambria Math" w:hAnsi="Cambria Math"/>
                <w:i/>
              </w:rPr>
            </m:ctrlPr>
          </m:sSubPr>
          <m:e>
            <m:r>
              <m:rPr>
                <m:scr m:val="double-struck"/>
              </m:rPr>
              <w:rPr>
                <w:rFonts w:ascii="Cambria Math" w:hAnsi="Cambria Math"/>
              </w:rPr>
              <m:t>Z</m:t>
            </m:r>
          </m:e>
          <m:sub>
            <m:sSup>
              <m:sSupPr>
                <m:ctrlPr>
                  <w:rPr>
                    <w:rFonts w:ascii="Cambria Math" w:hAnsi="Cambria Math"/>
                    <w:i/>
                  </w:rPr>
                </m:ctrlPr>
              </m:sSupPr>
              <m:e>
                <m:r>
                  <w:rPr>
                    <w:rFonts w:ascii="Cambria Math" w:hAnsi="Cambria Math"/>
                  </w:rPr>
                  <m:t>2</m:t>
                </m:r>
              </m:e>
              <m:sup>
                <m:r>
                  <w:rPr>
                    <w:rFonts w:ascii="Cambria Math" w:hAnsi="Cambria Math"/>
                  </w:rPr>
                  <m:t>k</m:t>
                </m:r>
              </m:sup>
            </m:sSup>
          </m:sub>
        </m:sSub>
      </m:oMath>
      <w:r>
        <w:t xml:space="preserve">. We can count frequencies by determining how many times a </w:t>
      </w:r>
      <w:proofErr w:type="gramStart"/>
      <w:r>
        <w:t>particular term</w:t>
      </w:r>
      <w:proofErr w:type="gramEnd"/>
      <w:r>
        <w:t xml:space="preserve"> appears in this set. This is out of </w:t>
      </w:r>
      <m:oMath>
        <m:sSup>
          <m:sSupPr>
            <m:ctrlPr>
              <w:rPr>
                <w:rFonts w:ascii="Cambria Math" w:hAnsi="Cambria Math"/>
              </w:rPr>
            </m:ctrlPr>
          </m:sSupPr>
          <m:e>
            <m:r>
              <w:rPr>
                <w:rFonts w:ascii="Cambria Math" w:hAnsi="Cambria Math"/>
              </w:rPr>
              <m:t>2</m:t>
            </m:r>
          </m:e>
          <m:sup>
            <m:r>
              <w:rPr>
                <w:rFonts w:ascii="Cambria Math" w:hAnsi="Cambria Math"/>
              </w:rPr>
              <m:t>k</m:t>
            </m:r>
          </m:sup>
        </m:sSup>
      </m:oMath>
      <w:r>
        <w:t xml:space="preserve">. </w:t>
      </w:r>
      <w:proofErr w:type="gramStart"/>
      <w:r>
        <w:t>Typically</w:t>
      </w:r>
      <w:proofErr w:type="gramEnd"/>
      <w:r>
        <w:t xml:space="preserve"> </w:t>
      </w:r>
      <m:oMath>
        <m:r>
          <m:rPr>
            <m:sty m:val="p"/>
          </m:rPr>
          <w:rPr>
            <w:rFonts w:ascii="Cambria Math" w:hAnsi="Cambria Math"/>
          </w:rPr>
          <m:t>Ω</m:t>
        </m:r>
      </m:oMath>
      <w:r>
        <w:t xml:space="preserve"> is too large to iterate over so random sampling is necessary in most non-trivial cases. Certain functions are linear in the sense that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⊕f(y)</m:t>
        </m:r>
      </m:oMath>
      <w:r>
        <w:t xml:space="preserve">, i.e. they are </w:t>
      </w:r>
      <m:oMath>
        <m:sSub>
          <m:sSubPr>
            <m:ctrlPr>
              <w:rPr>
                <w:rFonts w:ascii="Cambria Math" w:hAnsi="Cambria Math"/>
                <w:i/>
              </w:rPr>
            </m:ctrlPr>
          </m:sSubPr>
          <m:e>
            <m:r>
              <m:rPr>
                <m:scr m:val="double-struck"/>
              </m:rPr>
              <w:rPr>
                <w:rFonts w:ascii="Cambria Math" w:hAnsi="Cambria Math"/>
              </w:rPr>
              <m:t>Z</m:t>
            </m:r>
          </m:e>
          <m:sub>
            <m:sSup>
              <m:sSupPr>
                <m:ctrlPr>
                  <w:rPr>
                    <w:rFonts w:ascii="Cambria Math" w:hAnsi="Cambria Math"/>
                    <w:i/>
                  </w:rPr>
                </m:ctrlPr>
              </m:sSupPr>
              <m:e>
                <m:r>
                  <w:rPr>
                    <w:rFonts w:ascii="Cambria Math" w:hAnsi="Cambria Math"/>
                  </w:rPr>
                  <m:t>2</m:t>
                </m:r>
              </m:e>
              <m:sup>
                <m:r>
                  <w:rPr>
                    <w:rFonts w:ascii="Cambria Math" w:hAnsi="Cambria Math"/>
                  </w:rPr>
                  <m:t>k</m:t>
                </m:r>
              </m:sup>
            </m:sSup>
          </m:sub>
        </m:sSub>
      </m:oMath>
      <w:r>
        <w:t xml:space="preserve">-homomorphisms. In this case, </w:t>
      </w:r>
      <m:oMath>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Δ</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m:rPr>
                <m:sty m:val="p"/>
              </m:rPr>
              <w:rPr>
                <w:rFonts w:ascii="Cambria Math" w:hAnsi="Cambria Math"/>
              </w:rPr>
              <m:t>Δ</m:t>
            </m:r>
          </m:e>
        </m:d>
      </m:oMath>
      <w:r>
        <w:t xml:space="preserve"> , hence </w:t>
      </w:r>
      <m:oMath>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Δ</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m:rPr>
                <m:sty m:val="p"/>
              </m:rPr>
              <w:rPr>
                <w:rFonts w:ascii="Cambria Math" w:hAnsi="Cambria Math"/>
              </w:rPr>
              <m:t>Δ</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⊕f</m:t>
        </m:r>
        <m:d>
          <m:dPr>
            <m:ctrlPr>
              <w:rPr>
                <w:rFonts w:ascii="Cambria Math" w:hAnsi="Cambria Math"/>
                <w:i/>
              </w:rPr>
            </m:ctrlPr>
          </m:dPr>
          <m:e>
            <m:r>
              <m:rPr>
                <m:sty m:val="p"/>
              </m:rPr>
              <w:rPr>
                <w:rFonts w:ascii="Cambria Math" w:hAnsi="Cambria Math"/>
              </w:rPr>
              <m:t>Δ</m:t>
            </m:r>
          </m:e>
        </m:d>
        <m:r>
          <w:rPr>
            <w:rFonts w:ascii="Cambria Math" w:hAnsi="Cambria Math"/>
          </w:rPr>
          <m:t>=f(</m:t>
        </m:r>
        <m:r>
          <m:rPr>
            <m:sty m:val="p"/>
          </m:rPr>
          <w:rPr>
            <w:rFonts w:ascii="Cambria Math" w:hAnsi="Cambria Math"/>
          </w:rPr>
          <m:t>Δ</m:t>
        </m:r>
        <m:r>
          <w:rPr>
            <w:rFonts w:ascii="Cambria Math" w:hAnsi="Cambria Math"/>
          </w:rPr>
          <m:t>)</m:t>
        </m:r>
      </m:oMath>
      <w:r>
        <w:t xml:space="preserve">, so linear functions are constant on propagations. Such examples are the </w:t>
      </w:r>
      <m:oMath>
        <m:r>
          <w:rPr>
            <w:rFonts w:ascii="Cambria Math" w:hAnsi="Cambria Math"/>
          </w:rPr>
          <m:t>σ/</m:t>
        </m:r>
        <m:r>
          <m:rPr>
            <m:sty m:val="p"/>
          </m:rPr>
          <w:rPr>
            <w:rFonts w:ascii="Cambria Math" w:hAnsi="Cambria Math"/>
          </w:rPr>
          <m:t>Σ</m:t>
        </m:r>
      </m:oMath>
      <w:r>
        <w:t xml:space="preserve"> functions. </w:t>
      </w:r>
    </w:p>
    <w:p w:rsidR="00A82691" w:rsidRDefault="00A82691" w:rsidP="00A82691">
      <w:pPr>
        <w:pStyle w:val="Heading3"/>
        <w:numPr>
          <w:ilvl w:val="2"/>
          <w:numId w:val="11"/>
        </w:numPr>
      </w:pPr>
      <w:bookmarkStart w:id="104" w:name="_Toc523670714"/>
      <w:r>
        <w:t>Function-wise</w:t>
      </w:r>
      <w:bookmarkEnd w:id="104"/>
    </w:p>
    <w:p w:rsidR="00A82691" w:rsidRDefault="00A82691" w:rsidP="00A82691">
      <w:r>
        <w:tab/>
        <w:t xml:space="preserve">A function is composed of many components, which will have inputs interlinked in various ways. All of these are ‘seeded’ by an initial difference, so the propagation itself is entirely deterministic. If we view our function as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t>, propagation is as follows:</w:t>
      </w:r>
    </w:p>
    <w:p w:rsidR="00A82691" w:rsidRDefault="00A82691" w:rsidP="00A82691">
      <w:pPr>
        <w:pStyle w:val="ListParagraph"/>
        <w:numPr>
          <w:ilvl w:val="0"/>
          <w:numId w:val="12"/>
        </w:numPr>
      </w:pPr>
      <w:r>
        <w:t xml:space="preserve">Propagate the initial difference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0</m:t>
            </m:r>
          </m:sub>
        </m:sSub>
      </m:oMath>
      <w:r>
        <w:t xml:space="preserve"> through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to get a set </w:t>
      </w:r>
      <m:oMath>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1</m:t>
            </m:r>
          </m:sub>
        </m:sSub>
      </m:oMath>
    </w:p>
    <w:p w:rsidR="00A82691" w:rsidRDefault="00A82691" w:rsidP="00A82691">
      <w:pPr>
        <w:pStyle w:val="ListParagraph"/>
        <w:numPr>
          <w:ilvl w:val="0"/>
          <w:numId w:val="12"/>
        </w:numPr>
      </w:pPr>
      <w:r>
        <w:t xml:space="preserve">For each element in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propagate it through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to get a set </w:t>
      </w:r>
      <m:oMath>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2</m:t>
            </m:r>
          </m:sub>
        </m:sSub>
      </m:oMath>
    </w:p>
    <w:p w:rsidR="00A82691" w:rsidRPr="00EF3603" w:rsidRDefault="00A82691" w:rsidP="00A82691">
      <w:pPr>
        <w:pStyle w:val="ListParagraph"/>
        <w:numPr>
          <w:ilvl w:val="0"/>
          <w:numId w:val="12"/>
        </w:numPr>
      </w:pPr>
      <w:r>
        <w:t xml:space="preserve">Repeat until </w:t>
      </w:r>
      <m:oMath>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obtained; this is the output.</w:t>
      </w:r>
    </w:p>
    <w:p w:rsidR="00A82691" w:rsidRDefault="00A82691" w:rsidP="00A82691">
      <w:pPr>
        <w:pStyle w:val="Heading3"/>
        <w:numPr>
          <w:ilvl w:val="2"/>
          <w:numId w:val="11"/>
        </w:numPr>
      </w:pPr>
      <w:bookmarkStart w:id="105" w:name="_Toc523670715"/>
      <w:r>
        <w:t>Caveats</w:t>
      </w:r>
      <w:bookmarkEnd w:id="105"/>
    </w:p>
    <w:p w:rsidR="00A82691" w:rsidRDefault="00A82691" w:rsidP="00A82691">
      <w:r>
        <w:t xml:space="preserve">Clearly this is an EXPSPACE problem. Along with issues with sampling, there are issues with </w:t>
      </w:r>
      <w:proofErr w:type="gramStart"/>
      <w:r>
        <w:t>actually propagating</w:t>
      </w:r>
      <w:proofErr w:type="gramEnd"/>
      <w:r>
        <w:t xml:space="preserve"> every possible value. As such we limit ourselves to ‘statistically significant’ results, i.e. output differences that have a frequency greater than some threshold probability. </w:t>
      </w:r>
    </w:p>
    <w:p w:rsidR="00A82691" w:rsidRPr="00EF3603" w:rsidRDefault="00A82691" w:rsidP="00A82691">
      <w:r>
        <w:t>As suggested by some papers, we should ensure that message expansion has a sufficient number of 0s in it [</w:t>
      </w:r>
      <w:proofErr w:type="spellStart"/>
      <w:r>
        <w:t>Schlaffer</w:t>
      </w:r>
      <w:proofErr w:type="spellEnd"/>
      <w:r>
        <w:t>], and make sure our input differences only have bits set in the last few words.</w:t>
      </w:r>
    </w:p>
    <w:p w:rsidR="00A82691" w:rsidRDefault="00A82691" w:rsidP="00A82691">
      <w:pPr>
        <w:pStyle w:val="Heading2"/>
        <w:numPr>
          <w:ilvl w:val="1"/>
          <w:numId w:val="11"/>
        </w:numPr>
      </w:pPr>
      <w:bookmarkStart w:id="106" w:name="_Toc523670716"/>
      <w:r>
        <w:t>Heuristics</w:t>
      </w:r>
      <w:bookmarkEnd w:id="106"/>
    </w:p>
    <w:p w:rsidR="00A82691" w:rsidRPr="00EF3603" w:rsidRDefault="00A82691" w:rsidP="00A82691">
      <w:r>
        <w:t xml:space="preserve">We need some way of determining how fit a </w:t>
      </w:r>
      <w:proofErr w:type="gramStart"/>
      <w:r>
        <w:t>particular value</w:t>
      </w:r>
      <w:proofErr w:type="gramEnd"/>
      <w:r>
        <w:t xml:space="preserve"> of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0</m:t>
            </m:r>
          </m:sub>
        </m:sSub>
      </m:oMath>
      <w:r>
        <w:t xml:space="preserve"> is. We have two techniques; We can look at </w:t>
      </w:r>
      <m:oMath>
        <m:r>
          <w:rPr>
            <w:rFonts w:ascii="Cambria Math" w:hAnsi="Cambria Math"/>
          </w:rPr>
          <m:t>(# of0s</m:t>
        </m:r>
        <m:func>
          <m:funcPr>
            <m:ctrlPr>
              <w:rPr>
                <w:rFonts w:ascii="Cambria Math" w:hAnsi="Cambria Math"/>
                <w:i/>
              </w:rPr>
            </m:ctrlPr>
          </m:funcPr>
          <m:fName>
            <m:r>
              <m:rPr>
                <m:sty m:val="p"/>
              </m:rPr>
              <w:rPr>
                <w:rFonts w:ascii="Cambria Math" w:hAnsi="Cambria Math"/>
              </w:rPr>
              <m:t>in</m:t>
            </m:r>
          </m:fName>
          <m:e>
            <m:r>
              <m:rPr>
                <m:sty m:val="p"/>
              </m:rPr>
              <w:rPr>
                <w:rFonts w:ascii="Cambria Math" w:hAnsi="Cambria Math"/>
              </w:rPr>
              <m:t>Δ</m:t>
            </m:r>
          </m:e>
        </m:func>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oMath>
      <w:r>
        <w:t xml:space="preserve">, which gives an indication of </w:t>
      </w:r>
      <w:proofErr w:type="gramStart"/>
      <w:r>
        <w:t>whether or not</w:t>
      </w:r>
      <w:proofErr w:type="gramEnd"/>
      <w:r>
        <w:t xml:space="preserve"> the number of zero trails dominates or not. Second technique is to look at the probability of any of these 0s </w:t>
      </w:r>
      <w:proofErr w:type="gramStart"/>
      <w:r>
        <w:t>actually being</w:t>
      </w:r>
      <w:proofErr w:type="gramEnd"/>
      <w:r>
        <w:t xml:space="preserve"> hit. Both heuristics have issues which will be explored later.  </w:t>
      </w:r>
    </w:p>
    <w:p w:rsidR="00A82691" w:rsidRDefault="00A82691" w:rsidP="00A82691">
      <w:pPr>
        <w:pStyle w:val="Heading2"/>
        <w:numPr>
          <w:ilvl w:val="1"/>
          <w:numId w:val="11"/>
        </w:numPr>
      </w:pPr>
      <w:bookmarkStart w:id="107" w:name="_Toc523670717"/>
      <w:r>
        <w:t>Random Search</w:t>
      </w:r>
      <w:bookmarkEnd w:id="107"/>
    </w:p>
    <w:p w:rsidR="00A82691" w:rsidRPr="00EF3603" w:rsidRDefault="00A82691" w:rsidP="00A82691">
      <w:r>
        <w:t xml:space="preserve">The first and simplest optimization algorithm in existence is random search, or guess-and-check. We randomly sample </w:t>
      </w:r>
      <m:oMath>
        <m:r>
          <m:rPr>
            <m:sty m:val="p"/>
          </m:rPr>
          <w:rPr>
            <w:rFonts w:ascii="Cambria Math" w:hAnsi="Cambria Math"/>
          </w:rPr>
          <m:t>Ω</m:t>
        </m:r>
      </m:oMath>
      <w:r>
        <w:t xml:space="preserve">, attempt to propagate it, and then gauge its fitness. </w:t>
      </w:r>
    </w:p>
    <w:p w:rsidR="00A82691" w:rsidRDefault="00A82691" w:rsidP="00A82691">
      <w:pPr>
        <w:pStyle w:val="Heading2"/>
        <w:numPr>
          <w:ilvl w:val="1"/>
          <w:numId w:val="11"/>
        </w:numPr>
      </w:pPr>
      <w:bookmarkStart w:id="108" w:name="_Toc523670718"/>
      <w:r>
        <w:t>Genetic Algorithms</w:t>
      </w:r>
      <w:bookmarkEnd w:id="108"/>
    </w:p>
    <w:p w:rsidR="00A82691" w:rsidRDefault="00A82691" w:rsidP="00A82691">
      <w:pPr>
        <w:pStyle w:val="ListParagraph"/>
        <w:ind w:left="360"/>
      </w:pPr>
    </w:p>
    <w:p w:rsidR="00A82691" w:rsidRPr="00361715" w:rsidRDefault="00A82691" w:rsidP="00A82691">
      <w:pPr>
        <w:pStyle w:val="ListParagraph"/>
        <w:ind w:left="360"/>
      </w:pPr>
      <w:proofErr w:type="gramStart"/>
      <w:r>
        <w:t>Assuming that</w:t>
      </w:r>
      <w:proofErr w:type="gramEnd"/>
      <w:r>
        <w:t xml:space="preserve"> the fitness function is typically not locally continuous, genetic algorithms will typically thrive. </w:t>
      </w:r>
    </w:p>
    <w:p w:rsidR="00A82691" w:rsidRPr="00B6566A" w:rsidRDefault="00A82691" w:rsidP="00A82691"/>
    <w:p w:rsidR="00A82691" w:rsidRDefault="00A82691" w:rsidP="00A82691"/>
    <w:p w:rsidR="00A82691" w:rsidRPr="00B6566A" w:rsidRDefault="00A82691" w:rsidP="00A82691"/>
    <w:p w:rsidR="00A82691" w:rsidRDefault="00A82691" w:rsidP="00A82691">
      <w:pPr>
        <w:spacing w:line="480" w:lineRule="auto"/>
        <w:rPr>
          <w:rFonts w:ascii="Linux Biolinum" w:hAnsi="Linux Biolinum"/>
        </w:rPr>
      </w:pPr>
      <w:r>
        <w:rPr>
          <w:rFonts w:ascii="Linux Biolinum" w:hAnsi="Linux Biolinum"/>
        </w:rPr>
        <w:t>- Approach to the problem – likely to refer to Background</w:t>
      </w:r>
    </w:p>
    <w:p w:rsidR="00A82691" w:rsidRDefault="00A82691" w:rsidP="00A82691">
      <w:pPr>
        <w:spacing w:line="480" w:lineRule="auto"/>
        <w:rPr>
          <w:rFonts w:ascii="Linux Biolinum" w:hAnsi="Linux Biolinum"/>
        </w:rPr>
      </w:pPr>
      <w:r>
        <w:rPr>
          <w:rFonts w:ascii="Linux Biolinum" w:hAnsi="Linux Biolinum"/>
        </w:rPr>
        <w:t>- Overall Solution/Approach Design</w:t>
      </w:r>
    </w:p>
    <w:p w:rsidR="00A82691" w:rsidRDefault="00A82691" w:rsidP="00A82691">
      <w:pPr>
        <w:spacing w:line="480" w:lineRule="auto"/>
        <w:rPr>
          <w:rFonts w:ascii="Linux Biolinum" w:hAnsi="Linux Biolinum"/>
        </w:rPr>
      </w:pPr>
    </w:p>
    <w:p w:rsidR="00A82691" w:rsidRPr="00016D2D" w:rsidRDefault="00A82691" w:rsidP="00A82691">
      <w:pPr>
        <w:pStyle w:val="ListParagraph"/>
        <w:keepNext/>
        <w:keepLines/>
        <w:numPr>
          <w:ilvl w:val="0"/>
          <w:numId w:val="3"/>
        </w:numPr>
        <w:spacing w:before="240"/>
        <w:contextualSpacing w:val="0"/>
        <w:outlineLvl w:val="0"/>
        <w:rPr>
          <w:rFonts w:asciiTheme="majorHAnsi" w:eastAsiaTheme="majorEastAsia" w:hAnsiTheme="majorHAnsi"/>
          <w:vanish/>
          <w:color w:val="2F5496" w:themeColor="accent1" w:themeShade="BF"/>
          <w:sz w:val="32"/>
          <w:szCs w:val="29"/>
        </w:rPr>
      </w:pPr>
      <w:bookmarkStart w:id="109" w:name="_Toc523612202"/>
      <w:bookmarkStart w:id="110" w:name="_Toc523612720"/>
      <w:bookmarkStart w:id="111" w:name="_Toc523614643"/>
      <w:bookmarkStart w:id="112" w:name="_Toc523663524"/>
      <w:bookmarkStart w:id="113" w:name="_Toc523670719"/>
      <w:bookmarkEnd w:id="109"/>
      <w:bookmarkEnd w:id="110"/>
      <w:bookmarkEnd w:id="111"/>
      <w:bookmarkEnd w:id="112"/>
      <w:bookmarkEnd w:id="113"/>
    </w:p>
    <w:p w:rsidR="00A82691" w:rsidRPr="00016D2D" w:rsidRDefault="00A82691" w:rsidP="00A82691">
      <w:pPr>
        <w:pStyle w:val="ListParagraph"/>
        <w:keepNext/>
        <w:keepLines/>
        <w:numPr>
          <w:ilvl w:val="0"/>
          <w:numId w:val="3"/>
        </w:numPr>
        <w:spacing w:before="240"/>
        <w:contextualSpacing w:val="0"/>
        <w:outlineLvl w:val="0"/>
        <w:rPr>
          <w:rFonts w:asciiTheme="majorHAnsi" w:eastAsiaTheme="majorEastAsia" w:hAnsiTheme="majorHAnsi"/>
          <w:vanish/>
          <w:color w:val="2F5496" w:themeColor="accent1" w:themeShade="BF"/>
          <w:sz w:val="32"/>
          <w:szCs w:val="29"/>
        </w:rPr>
      </w:pPr>
      <w:bookmarkStart w:id="114" w:name="_Toc523612203"/>
      <w:bookmarkStart w:id="115" w:name="_Toc523612721"/>
      <w:bookmarkStart w:id="116" w:name="_Toc523614644"/>
      <w:bookmarkStart w:id="117" w:name="_Toc523663525"/>
      <w:bookmarkStart w:id="118" w:name="_Toc523670720"/>
      <w:bookmarkEnd w:id="114"/>
      <w:bookmarkEnd w:id="115"/>
      <w:bookmarkEnd w:id="116"/>
      <w:bookmarkEnd w:id="117"/>
      <w:bookmarkEnd w:id="118"/>
    </w:p>
    <w:p w:rsidR="00A82691" w:rsidRPr="00016D2D" w:rsidRDefault="00A82691" w:rsidP="00A82691">
      <w:pPr>
        <w:pStyle w:val="ListParagraph"/>
        <w:keepNext/>
        <w:keepLines/>
        <w:numPr>
          <w:ilvl w:val="0"/>
          <w:numId w:val="3"/>
        </w:numPr>
        <w:spacing w:before="240"/>
        <w:contextualSpacing w:val="0"/>
        <w:outlineLvl w:val="0"/>
        <w:rPr>
          <w:rFonts w:asciiTheme="majorHAnsi" w:eastAsiaTheme="majorEastAsia" w:hAnsiTheme="majorHAnsi"/>
          <w:vanish/>
          <w:color w:val="2F5496" w:themeColor="accent1" w:themeShade="BF"/>
          <w:sz w:val="32"/>
          <w:szCs w:val="29"/>
        </w:rPr>
      </w:pPr>
      <w:bookmarkStart w:id="119" w:name="_Toc523612204"/>
      <w:bookmarkStart w:id="120" w:name="_Toc523612722"/>
      <w:bookmarkStart w:id="121" w:name="_Toc523614645"/>
      <w:bookmarkStart w:id="122" w:name="_Toc523663526"/>
      <w:bookmarkStart w:id="123" w:name="_Toc523670721"/>
      <w:bookmarkEnd w:id="119"/>
      <w:bookmarkEnd w:id="120"/>
      <w:bookmarkEnd w:id="121"/>
      <w:bookmarkEnd w:id="122"/>
      <w:bookmarkEnd w:id="123"/>
    </w:p>
    <w:p w:rsidR="00A82691" w:rsidRDefault="00A82691" w:rsidP="00A82691">
      <w:pPr>
        <w:pStyle w:val="Heading1"/>
        <w:numPr>
          <w:ilvl w:val="0"/>
          <w:numId w:val="3"/>
        </w:numPr>
      </w:pPr>
      <w:bookmarkStart w:id="124" w:name="_Toc523670722"/>
      <w:r>
        <w:t>Implementation</w:t>
      </w:r>
      <w:bookmarkEnd w:id="124"/>
    </w:p>
    <w:p w:rsidR="00A82691" w:rsidRDefault="00A82691" w:rsidP="00A82691">
      <w:pPr>
        <w:spacing w:line="480" w:lineRule="auto"/>
        <w:rPr>
          <w:rFonts w:ascii="Linux Biolinum" w:hAnsi="Linux Biolinum"/>
        </w:rPr>
      </w:pPr>
      <w:r>
        <w:rPr>
          <w:rFonts w:ascii="Linux Biolinum" w:hAnsi="Linux Biolinum"/>
        </w:rPr>
        <w:t>- Technologies, libraries, schematics, data flow</w:t>
      </w:r>
    </w:p>
    <w:p w:rsidR="00A82691" w:rsidRDefault="00A82691" w:rsidP="00A82691">
      <w:pPr>
        <w:spacing w:line="480" w:lineRule="auto"/>
        <w:rPr>
          <w:rFonts w:ascii="Linux Biolinum" w:hAnsi="Linux Biolinum"/>
        </w:rPr>
      </w:pPr>
    </w:p>
    <w:p w:rsidR="00A82691" w:rsidRDefault="00A82691" w:rsidP="00A82691">
      <w:pPr>
        <w:pStyle w:val="Heading1"/>
        <w:numPr>
          <w:ilvl w:val="0"/>
          <w:numId w:val="3"/>
        </w:numPr>
      </w:pPr>
      <w:bookmarkStart w:id="125" w:name="_Toc523670723"/>
      <w:r>
        <w:t>Evaluation</w:t>
      </w:r>
      <w:bookmarkEnd w:id="125"/>
    </w:p>
    <w:p w:rsidR="00A82691" w:rsidRDefault="00A82691" w:rsidP="00A82691">
      <w:pPr>
        <w:spacing w:line="480" w:lineRule="auto"/>
        <w:rPr>
          <w:rFonts w:ascii="Linux Biolinum" w:hAnsi="Linux Biolinum"/>
        </w:rPr>
      </w:pPr>
      <w:r>
        <w:rPr>
          <w:rFonts w:ascii="Linux Biolinum" w:hAnsi="Linux Biolinum"/>
        </w:rPr>
        <w:t>- Does it work, does it meet expectations/requirements</w:t>
      </w:r>
    </w:p>
    <w:p w:rsidR="00A82691" w:rsidRDefault="00A82691" w:rsidP="00A82691">
      <w:pPr>
        <w:spacing w:line="480" w:lineRule="auto"/>
        <w:rPr>
          <w:rFonts w:ascii="Linux Biolinum" w:hAnsi="Linux Biolinum"/>
        </w:rPr>
      </w:pPr>
    </w:p>
    <w:p w:rsidR="00A82691" w:rsidRDefault="00A82691" w:rsidP="00A82691">
      <w:pPr>
        <w:pStyle w:val="Heading1"/>
        <w:numPr>
          <w:ilvl w:val="0"/>
          <w:numId w:val="3"/>
        </w:numPr>
      </w:pPr>
      <w:bookmarkStart w:id="126" w:name="_Toc523670724"/>
      <w:r>
        <w:t>Conclusion</w:t>
      </w:r>
      <w:bookmarkEnd w:id="126"/>
    </w:p>
    <w:p w:rsidR="00A82691" w:rsidRDefault="00A82691" w:rsidP="00A82691">
      <w:pPr>
        <w:spacing w:line="480" w:lineRule="auto"/>
        <w:rPr>
          <w:rFonts w:ascii="Linux Biolinum" w:hAnsi="Linux Biolinum"/>
        </w:rPr>
      </w:pPr>
      <w:r>
        <w:rPr>
          <w:rFonts w:ascii="Linux Biolinum" w:hAnsi="Linux Biolinum"/>
        </w:rPr>
        <w:t>- Drawing together outcomes and original plan. Future work.</w:t>
      </w:r>
    </w:p>
    <w:p w:rsidR="00A82691" w:rsidRDefault="00A82691" w:rsidP="00A82691">
      <w:pPr>
        <w:spacing w:line="480" w:lineRule="auto"/>
        <w:rPr>
          <w:rFonts w:ascii="Linux Biolinum" w:hAnsi="Linux Biolinum"/>
        </w:rPr>
      </w:pPr>
      <w:r>
        <w:br w:type="page"/>
      </w:r>
    </w:p>
    <w:p w:rsidR="00A82691" w:rsidRPr="00016D2D" w:rsidRDefault="00A82691" w:rsidP="00A82691">
      <w:pPr>
        <w:pStyle w:val="ListParagraph"/>
        <w:numPr>
          <w:ilvl w:val="0"/>
          <w:numId w:val="3"/>
        </w:numPr>
        <w:spacing w:line="480" w:lineRule="auto"/>
        <w:rPr>
          <w:rFonts w:ascii="Linux Biolinum" w:hAnsi="Linux Biolinum"/>
        </w:rPr>
      </w:pPr>
      <w:bookmarkStart w:id="127" w:name="_Toc523670725"/>
      <w:r w:rsidRPr="00C87CD9">
        <w:rPr>
          <w:rStyle w:val="Heading1Char"/>
        </w:rPr>
        <w:lastRenderedPageBreak/>
        <w:t>References</w:t>
      </w:r>
      <w:bookmarkEnd w:id="127"/>
      <w:r w:rsidRPr="00016D2D">
        <w:rPr>
          <w:rFonts w:ascii="Linux Biolinum" w:hAnsi="Linux Biolinum"/>
        </w:rPr>
        <w:t xml:space="preserve">: </w:t>
      </w:r>
      <w:proofErr w:type="spellStart"/>
      <w:r w:rsidRPr="00016D2D">
        <w:rPr>
          <w:rFonts w:ascii="Linux Biolinum" w:hAnsi="Linux Biolinum"/>
        </w:rPr>
        <w:t>Todo</w:t>
      </w:r>
      <w:proofErr w:type="spellEnd"/>
      <w:r w:rsidRPr="00016D2D">
        <w:rPr>
          <w:rFonts w:ascii="Linux Biolinum" w:hAnsi="Linux Biolinum"/>
        </w:rPr>
        <w:t xml:space="preserve"> with Endnote</w:t>
      </w:r>
      <w:r>
        <w:br w:type="page"/>
      </w:r>
    </w:p>
    <w:p w:rsidR="00A82691" w:rsidRPr="00016D2D" w:rsidRDefault="00A82691" w:rsidP="00A82691">
      <w:pPr>
        <w:pStyle w:val="ListParagraph"/>
        <w:numPr>
          <w:ilvl w:val="0"/>
          <w:numId w:val="4"/>
        </w:numPr>
        <w:spacing w:line="480" w:lineRule="auto"/>
        <w:rPr>
          <w:rStyle w:val="Heading1Char"/>
          <w:vanish/>
        </w:rPr>
      </w:pPr>
    </w:p>
    <w:p w:rsidR="00A82691" w:rsidRPr="00016D2D" w:rsidRDefault="00A82691" w:rsidP="00A82691">
      <w:pPr>
        <w:pStyle w:val="ListParagraph"/>
        <w:numPr>
          <w:ilvl w:val="0"/>
          <w:numId w:val="4"/>
        </w:numPr>
        <w:spacing w:line="480" w:lineRule="auto"/>
        <w:rPr>
          <w:rStyle w:val="Heading1Char"/>
          <w:vanish/>
        </w:rPr>
      </w:pPr>
    </w:p>
    <w:p w:rsidR="00A82691" w:rsidRPr="00016D2D" w:rsidRDefault="00A82691" w:rsidP="00A82691">
      <w:pPr>
        <w:pStyle w:val="ListParagraph"/>
        <w:numPr>
          <w:ilvl w:val="0"/>
          <w:numId w:val="4"/>
        </w:numPr>
        <w:spacing w:line="480" w:lineRule="auto"/>
        <w:rPr>
          <w:rStyle w:val="Heading1Char"/>
          <w:vanish/>
        </w:rPr>
      </w:pPr>
    </w:p>
    <w:p w:rsidR="00A82691" w:rsidRPr="00016D2D" w:rsidRDefault="00A82691" w:rsidP="00A82691">
      <w:pPr>
        <w:pStyle w:val="ListParagraph"/>
        <w:numPr>
          <w:ilvl w:val="0"/>
          <w:numId w:val="4"/>
        </w:numPr>
        <w:spacing w:line="480" w:lineRule="auto"/>
        <w:rPr>
          <w:rStyle w:val="Heading1Char"/>
          <w:vanish/>
        </w:rPr>
      </w:pPr>
    </w:p>
    <w:p w:rsidR="00A82691" w:rsidRPr="00016D2D" w:rsidRDefault="00A82691" w:rsidP="00A82691">
      <w:pPr>
        <w:pStyle w:val="ListParagraph"/>
        <w:numPr>
          <w:ilvl w:val="0"/>
          <w:numId w:val="4"/>
        </w:numPr>
        <w:spacing w:line="480" w:lineRule="auto"/>
        <w:rPr>
          <w:rStyle w:val="Heading1Char"/>
          <w:vanish/>
        </w:rPr>
      </w:pPr>
    </w:p>
    <w:p w:rsidR="00A82691" w:rsidRPr="00016D2D" w:rsidRDefault="00A82691" w:rsidP="00A82691">
      <w:pPr>
        <w:pStyle w:val="ListParagraph"/>
        <w:numPr>
          <w:ilvl w:val="0"/>
          <w:numId w:val="4"/>
        </w:numPr>
        <w:spacing w:line="480" w:lineRule="auto"/>
        <w:rPr>
          <w:rStyle w:val="Heading1Char"/>
          <w:vanish/>
        </w:rPr>
      </w:pPr>
    </w:p>
    <w:p w:rsidR="00A82691" w:rsidRPr="00016D2D" w:rsidRDefault="00A82691" w:rsidP="00A82691">
      <w:pPr>
        <w:pStyle w:val="ListParagraph"/>
        <w:numPr>
          <w:ilvl w:val="0"/>
          <w:numId w:val="4"/>
        </w:numPr>
        <w:spacing w:line="480" w:lineRule="auto"/>
        <w:rPr>
          <w:rStyle w:val="Heading1Char"/>
          <w:vanish/>
        </w:rPr>
      </w:pPr>
    </w:p>
    <w:p w:rsidR="00A82691" w:rsidRDefault="00A82691" w:rsidP="00A82691">
      <w:pPr>
        <w:pStyle w:val="ListParagraph"/>
        <w:numPr>
          <w:ilvl w:val="0"/>
          <w:numId w:val="4"/>
        </w:numPr>
        <w:spacing w:line="480" w:lineRule="auto"/>
        <w:rPr>
          <w:rFonts w:ascii="Linux Biolinum" w:hAnsi="Linux Biolinum"/>
        </w:rPr>
      </w:pPr>
      <w:bookmarkStart w:id="128" w:name="_Toc523670726"/>
      <w:r w:rsidRPr="00016D2D">
        <w:rPr>
          <w:rStyle w:val="Heading1Char"/>
        </w:rPr>
        <w:t>Appendices</w:t>
      </w:r>
      <w:bookmarkEnd w:id="128"/>
      <w:r w:rsidRPr="00016D2D">
        <w:rPr>
          <w:rFonts w:ascii="Linux Biolinum" w:hAnsi="Linux Biolinum"/>
        </w:rPr>
        <w:t xml:space="preserve">: </w:t>
      </w:r>
      <w:proofErr w:type="spellStart"/>
      <w:r w:rsidRPr="00016D2D">
        <w:rPr>
          <w:rFonts w:ascii="Linux Biolinum" w:hAnsi="Linux Biolinum"/>
        </w:rPr>
        <w:t>Todo</w:t>
      </w:r>
      <w:proofErr w:type="spellEnd"/>
    </w:p>
    <w:p w:rsidR="00A82691" w:rsidRDefault="00A82691" w:rsidP="00A82691">
      <w:pPr>
        <w:rPr>
          <w:rFonts w:ascii="Linux Biolinum" w:hAnsi="Linux Biolinum"/>
        </w:rPr>
      </w:pPr>
      <w:r>
        <w:rPr>
          <w:rFonts w:ascii="Linux Biolinum" w:hAnsi="Linux Biolinum"/>
        </w:rPr>
        <w:br w:type="page"/>
      </w:r>
    </w:p>
    <w:p w:rsidR="001C48FD" w:rsidRDefault="00A82691" w:rsidP="006D7A6A">
      <w:pPr>
        <w:pStyle w:val="Heading1"/>
        <w:numPr>
          <w:ilvl w:val="0"/>
          <w:numId w:val="10"/>
        </w:numPr>
      </w:pPr>
      <w:bookmarkStart w:id="129" w:name="_Toc523663534"/>
      <w:bookmarkStart w:id="130" w:name="_Toc523670729"/>
      <w:bookmarkStart w:id="131" w:name="_Toc523670731"/>
      <w:bookmarkEnd w:id="129"/>
      <w:bookmarkEnd w:id="130"/>
      <w:r>
        <w:lastRenderedPageBreak/>
        <w:t>Project Source Code</w:t>
      </w:r>
      <w:bookmarkEnd w:id="131"/>
    </w:p>
    <w:sectPr w:rsidR="001C4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Mangal">
    <w:panose1 w:val="02040503050203030202"/>
    <w:charset w:val="00"/>
    <w:family w:val="roman"/>
    <w:pitch w:val="variable"/>
    <w:sig w:usb0="00008003" w:usb1="00000000" w:usb2="00000000" w:usb3="00000000" w:csb0="00000001" w:csb1="00000000"/>
  </w:font>
  <w:font w:name="Linux Libertine">
    <w:panose1 w:val="02000503000000000000"/>
    <w:charset w:val="00"/>
    <w:family w:val="auto"/>
    <w:pitch w:val="variable"/>
    <w:sig w:usb0="E0000AFF" w:usb1="5200E5FB" w:usb2="02000020" w:usb3="00000000" w:csb0="000001BF" w:csb1="00000000"/>
  </w:font>
  <w:font w:name="Linux Biolinum">
    <w:panose1 w:val="02000503000000000000"/>
    <w:charset w:val="00"/>
    <w:family w:val="auto"/>
    <w:pitch w:val="variable"/>
    <w:sig w:usb0="E0000AFF" w:usb1="5000E5FB" w:usb2="00000020" w:usb3="00000000" w:csb0="000001BF" w:csb1="00000000"/>
  </w:font>
  <w:font w:name="Yu Mincho">
    <w:altName w:val="MS P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13269"/>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624B0E"/>
    <w:multiLevelType w:val="multilevel"/>
    <w:tmpl w:val="BC4A11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FF8787C"/>
    <w:multiLevelType w:val="hybridMultilevel"/>
    <w:tmpl w:val="7270BD90"/>
    <w:lvl w:ilvl="0" w:tplc="AAFAA2B4">
      <w:numFmt w:val="bullet"/>
      <w:lvlText w:val="-"/>
      <w:lvlJc w:val="left"/>
      <w:pPr>
        <w:ind w:left="720" w:hanging="360"/>
      </w:pPr>
      <w:rPr>
        <w:rFonts w:ascii="Liberation Serif" w:eastAsia="Noto Sans CJK SC Regular" w:hAnsi="Liberation Serif" w:cs="FreeSan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0C07F8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A21355"/>
    <w:multiLevelType w:val="multilevel"/>
    <w:tmpl w:val="0CB0171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9ED7159"/>
    <w:multiLevelType w:val="multilevel"/>
    <w:tmpl w:val="FE34D57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AB15CB9"/>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050054"/>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4A012D"/>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C2046AA"/>
    <w:multiLevelType w:val="multilevel"/>
    <w:tmpl w:val="FE34D57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D4A78C8"/>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7A1397C"/>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8"/>
  </w:num>
  <w:num w:numId="5">
    <w:abstractNumId w:val="7"/>
  </w:num>
  <w:num w:numId="6">
    <w:abstractNumId w:val="3"/>
  </w:num>
  <w:num w:numId="7">
    <w:abstractNumId w:val="6"/>
  </w:num>
  <w:num w:numId="8">
    <w:abstractNumId w:val="11"/>
  </w:num>
  <w:num w:numId="9">
    <w:abstractNumId w:val="5"/>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91"/>
    <w:rsid w:val="001F1D77"/>
    <w:rsid w:val="0027659E"/>
    <w:rsid w:val="00571BAA"/>
    <w:rsid w:val="006D7A6A"/>
    <w:rsid w:val="008D565D"/>
    <w:rsid w:val="00A461DD"/>
    <w:rsid w:val="00A82691"/>
    <w:rsid w:val="00C07097"/>
    <w:rsid w:val="00C61765"/>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F30A"/>
  <w15:chartTrackingRefBased/>
  <w15:docId w15:val="{423C7FA3-7B23-435C-973E-5421AD65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691"/>
    <w:pPr>
      <w:spacing w:after="0" w:line="240" w:lineRule="auto"/>
    </w:pPr>
    <w:rPr>
      <w:rFonts w:ascii="Liberation Serif" w:eastAsia="Noto Sans CJK SC Regular" w:hAnsi="Liberation Serif" w:cs="FreeSans"/>
      <w:sz w:val="24"/>
      <w:szCs w:val="24"/>
      <w:lang w:eastAsia="zh-CN" w:bidi="hi-IN"/>
    </w:rPr>
  </w:style>
  <w:style w:type="paragraph" w:styleId="Heading1">
    <w:name w:val="heading 1"/>
    <w:basedOn w:val="Normal"/>
    <w:next w:val="Normal"/>
    <w:link w:val="Heading1Char"/>
    <w:uiPriority w:val="9"/>
    <w:qFormat/>
    <w:rsid w:val="00A8269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A82691"/>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A82691"/>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691"/>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A82691"/>
    <w:rPr>
      <w:rFonts w:asciiTheme="majorHAnsi" w:eastAsiaTheme="majorEastAsia" w:hAnsiTheme="majorHAnsi" w:cs="Mangal"/>
      <w:color w:val="2F5496" w:themeColor="accent1" w:themeShade="BF"/>
      <w:sz w:val="26"/>
      <w:szCs w:val="23"/>
      <w:lang w:eastAsia="zh-CN" w:bidi="hi-IN"/>
    </w:rPr>
  </w:style>
  <w:style w:type="character" w:customStyle="1" w:styleId="Heading3Char">
    <w:name w:val="Heading 3 Char"/>
    <w:basedOn w:val="DefaultParagraphFont"/>
    <w:link w:val="Heading3"/>
    <w:uiPriority w:val="9"/>
    <w:rsid w:val="00A82691"/>
    <w:rPr>
      <w:rFonts w:asciiTheme="majorHAnsi" w:eastAsiaTheme="majorEastAsia" w:hAnsiTheme="majorHAnsi" w:cs="Mangal"/>
      <w:color w:val="1F3763" w:themeColor="accent1" w:themeShade="7F"/>
      <w:sz w:val="24"/>
      <w:szCs w:val="21"/>
      <w:lang w:eastAsia="zh-CN" w:bidi="hi-IN"/>
    </w:rPr>
  </w:style>
  <w:style w:type="paragraph" w:styleId="TOCHeading">
    <w:name w:val="TOC Heading"/>
    <w:basedOn w:val="Heading1"/>
    <w:next w:val="Normal"/>
    <w:uiPriority w:val="39"/>
    <w:unhideWhenUsed/>
    <w:qFormat/>
    <w:rsid w:val="00A82691"/>
    <w:pPr>
      <w:spacing w:line="259" w:lineRule="auto"/>
      <w:outlineLvl w:val="9"/>
    </w:pPr>
    <w:rPr>
      <w:rFonts w:cstheme="majorBidi"/>
      <w:szCs w:val="32"/>
      <w:lang w:val="en-US" w:eastAsia="en-US" w:bidi="ar-SA"/>
    </w:rPr>
  </w:style>
  <w:style w:type="paragraph" w:styleId="TOC1">
    <w:name w:val="toc 1"/>
    <w:basedOn w:val="Normal"/>
    <w:next w:val="Normal"/>
    <w:autoRedefine/>
    <w:uiPriority w:val="39"/>
    <w:unhideWhenUsed/>
    <w:rsid w:val="00A82691"/>
    <w:pPr>
      <w:spacing w:after="100"/>
    </w:pPr>
    <w:rPr>
      <w:rFonts w:cs="Mangal"/>
      <w:szCs w:val="21"/>
    </w:rPr>
  </w:style>
  <w:style w:type="character" w:styleId="Hyperlink">
    <w:name w:val="Hyperlink"/>
    <w:basedOn w:val="DefaultParagraphFont"/>
    <w:uiPriority w:val="99"/>
    <w:unhideWhenUsed/>
    <w:rsid w:val="00A82691"/>
    <w:rPr>
      <w:color w:val="0563C1" w:themeColor="hyperlink"/>
      <w:u w:val="single"/>
    </w:rPr>
  </w:style>
  <w:style w:type="paragraph" w:styleId="TOC2">
    <w:name w:val="toc 2"/>
    <w:basedOn w:val="Normal"/>
    <w:next w:val="Normal"/>
    <w:autoRedefine/>
    <w:uiPriority w:val="39"/>
    <w:unhideWhenUsed/>
    <w:rsid w:val="00A82691"/>
    <w:pPr>
      <w:spacing w:after="100"/>
      <w:ind w:left="240"/>
    </w:pPr>
    <w:rPr>
      <w:rFonts w:cs="Mangal"/>
      <w:szCs w:val="21"/>
    </w:rPr>
  </w:style>
  <w:style w:type="paragraph" w:styleId="TOC3">
    <w:name w:val="toc 3"/>
    <w:basedOn w:val="Normal"/>
    <w:next w:val="Normal"/>
    <w:autoRedefine/>
    <w:uiPriority w:val="39"/>
    <w:unhideWhenUsed/>
    <w:rsid w:val="00A82691"/>
    <w:pPr>
      <w:spacing w:after="100"/>
      <w:ind w:left="480"/>
    </w:pPr>
    <w:rPr>
      <w:rFonts w:cs="Mangal"/>
      <w:szCs w:val="21"/>
    </w:rPr>
  </w:style>
  <w:style w:type="paragraph" w:styleId="ListParagraph">
    <w:name w:val="List Paragraph"/>
    <w:basedOn w:val="Normal"/>
    <w:uiPriority w:val="34"/>
    <w:qFormat/>
    <w:rsid w:val="00A82691"/>
    <w:pPr>
      <w:ind w:left="720"/>
      <w:contextualSpacing/>
    </w:pPr>
    <w:rPr>
      <w:rFonts w:cs="Mangal"/>
      <w:szCs w:val="21"/>
    </w:rPr>
  </w:style>
  <w:style w:type="character" w:styleId="PlaceholderText">
    <w:name w:val="Placeholder Text"/>
    <w:basedOn w:val="DefaultParagraphFont"/>
    <w:uiPriority w:val="99"/>
    <w:semiHidden/>
    <w:rsid w:val="00A826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Mangal">
    <w:panose1 w:val="02040503050203030202"/>
    <w:charset w:val="00"/>
    <w:family w:val="roman"/>
    <w:pitch w:val="variable"/>
    <w:sig w:usb0="00008003" w:usb1="00000000" w:usb2="00000000" w:usb3="00000000" w:csb0="00000001" w:csb1="00000000"/>
  </w:font>
  <w:font w:name="Linux Libertine">
    <w:panose1 w:val="02000503000000000000"/>
    <w:charset w:val="00"/>
    <w:family w:val="auto"/>
    <w:pitch w:val="variable"/>
    <w:sig w:usb0="E0000AFF" w:usb1="5200E5FB" w:usb2="02000020" w:usb3="00000000" w:csb0="000001BF" w:csb1="00000000"/>
  </w:font>
  <w:font w:name="Linux Biolinum">
    <w:panose1 w:val="02000503000000000000"/>
    <w:charset w:val="00"/>
    <w:family w:val="auto"/>
    <w:pitch w:val="variable"/>
    <w:sig w:usb0="E0000AFF" w:usb1="5000E5FB" w:usb2="00000020" w:usb3="00000000" w:csb0="000001BF" w:csb1="00000000"/>
  </w:font>
  <w:font w:name="Yu Mincho">
    <w:altName w:val="MS P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C4D"/>
    <w:rsid w:val="002758A2"/>
    <w:rsid w:val="002E7C4D"/>
    <w:rsid w:val="003B6B4F"/>
    <w:rsid w:val="004B3C9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7C4D"/>
    <w:rPr>
      <w:color w:val="808080"/>
    </w:rPr>
  </w:style>
  <w:style w:type="paragraph" w:customStyle="1" w:styleId="A5C77D76A5DC4E63B38A5DC4BD47E34E">
    <w:name w:val="A5C77D76A5DC4E63B38A5DC4BD47E34E"/>
    <w:rsid w:val="002E7C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5416</TotalTime>
  <Pages>13</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3</cp:revision>
  <dcterms:created xsi:type="dcterms:W3CDTF">2018-09-02T04:27:00Z</dcterms:created>
  <dcterms:modified xsi:type="dcterms:W3CDTF">2018-09-05T23:39:00Z</dcterms:modified>
</cp:coreProperties>
</file>